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F135E" w14:textId="77777777" w:rsidR="005D0EF2" w:rsidRPr="00036BA8" w:rsidRDefault="00B66073" w:rsidP="005D0EF2">
      <w:pPr>
        <w:spacing w:after="0" w:line="240" w:lineRule="auto"/>
        <w:jc w:val="center"/>
        <w:rPr>
          <w:rFonts w:ascii="Times New Roman" w:hAnsi="Times New Roman"/>
          <w:b/>
          <w:sz w:val="24"/>
          <w:szCs w:val="24"/>
          <w:highlight w:val="yellow"/>
          <w:lang w:val="en-US"/>
          <w:rPrChange w:id="0" w:author="NAK" w:date="2023-02-22T21:55:00Z">
            <w:rPr>
              <w:rFonts w:ascii="Times New Roman" w:hAnsi="Times New Roman"/>
              <w:b/>
              <w:sz w:val="24"/>
              <w:szCs w:val="24"/>
              <w:lang w:val="en-US"/>
            </w:rPr>
          </w:rPrChange>
        </w:rPr>
      </w:pPr>
      <w:r w:rsidRPr="00B66073">
        <w:rPr>
          <w:rFonts w:ascii="Times New Roman" w:hAnsi="Times New Roman"/>
          <w:b/>
          <w:sz w:val="24"/>
          <w:szCs w:val="24"/>
          <w:highlight w:val="yellow"/>
          <w:lang w:val="en-US"/>
          <w:rPrChange w:id="1" w:author="NAK" w:date="2023-02-22T21:55:00Z">
            <w:rPr>
              <w:rFonts w:ascii="Times New Roman" w:hAnsi="Times New Roman"/>
              <w:b/>
              <w:sz w:val="24"/>
              <w:szCs w:val="24"/>
              <w:lang w:val="en-US"/>
            </w:rPr>
          </w:rPrChange>
        </w:rPr>
        <w:t>Multiple context-free path querying by matrix multiplication</w:t>
      </w:r>
    </w:p>
    <w:p w14:paraId="7D66CF58" w14:textId="77777777" w:rsidR="00F92C64" w:rsidRPr="00036BA8" w:rsidRDefault="00F92C64" w:rsidP="005D0EF2">
      <w:pPr>
        <w:spacing w:after="0" w:line="240" w:lineRule="auto"/>
        <w:jc w:val="center"/>
        <w:rPr>
          <w:rFonts w:ascii="Times New Roman" w:hAnsi="Times New Roman"/>
          <w:b/>
          <w:sz w:val="24"/>
          <w:szCs w:val="24"/>
          <w:highlight w:val="yellow"/>
          <w:lang w:val="en-US"/>
          <w:rPrChange w:id="2" w:author="NAK" w:date="2023-02-22T21:55:00Z">
            <w:rPr>
              <w:rFonts w:ascii="Times New Roman" w:hAnsi="Times New Roman"/>
              <w:b/>
              <w:sz w:val="24"/>
              <w:szCs w:val="24"/>
              <w:lang w:val="en-US"/>
            </w:rPr>
          </w:rPrChange>
        </w:rPr>
      </w:pPr>
    </w:p>
    <w:p w14:paraId="6C2D5246" w14:textId="18895059" w:rsidR="005D0EF2" w:rsidRPr="00036BA8" w:rsidRDefault="00B66073" w:rsidP="006544D4">
      <w:pPr>
        <w:spacing w:after="0" w:line="240" w:lineRule="auto"/>
        <w:jc w:val="center"/>
        <w:rPr>
          <w:rStyle w:val="a3"/>
          <w:rFonts w:ascii="Times New Roman" w:hAnsi="Times New Roman"/>
          <w:b/>
          <w:color w:val="auto"/>
          <w:sz w:val="24"/>
          <w:szCs w:val="24"/>
          <w:highlight w:val="yellow"/>
          <w:lang w:val="en-US"/>
          <w:rPrChange w:id="3" w:author="NAK" w:date="2023-02-22T21:55:00Z">
            <w:rPr>
              <w:rStyle w:val="a3"/>
              <w:rFonts w:ascii="Times New Roman" w:hAnsi="Times New Roman"/>
              <w:b/>
              <w:color w:val="auto"/>
              <w:sz w:val="24"/>
              <w:szCs w:val="24"/>
              <w:lang w:val="en-US"/>
            </w:rPr>
          </w:rPrChange>
        </w:rPr>
      </w:pPr>
      <w:r w:rsidRPr="00B66073">
        <w:rPr>
          <w:rStyle w:val="a3"/>
          <w:rFonts w:ascii="Times New Roman" w:hAnsi="Times New Roman"/>
          <w:b/>
          <w:color w:val="auto"/>
          <w:sz w:val="24"/>
          <w:szCs w:val="24"/>
          <w:highlight w:val="yellow"/>
          <w:lang w:val="en-US"/>
          <w:rPrChange w:id="4" w:author="NAK" w:date="2023-02-22T21:55:00Z">
            <w:rPr>
              <w:rStyle w:val="a3"/>
              <w:rFonts w:ascii="Times New Roman" w:hAnsi="Times New Roman"/>
              <w:b/>
              <w:color w:val="auto"/>
              <w:sz w:val="24"/>
              <w:szCs w:val="24"/>
              <w:lang w:val="en-US"/>
            </w:rPr>
          </w:rPrChange>
        </w:rPr>
        <w:t xml:space="preserve">Ilya </w:t>
      </w:r>
      <w:ins w:id="5" w:author="NAK" w:date="2023-02-22T21:39:00Z">
        <w:r w:rsidRPr="00B66073">
          <w:rPr>
            <w:rStyle w:val="a3"/>
            <w:rFonts w:ascii="Times New Roman" w:hAnsi="Times New Roman"/>
            <w:b/>
            <w:color w:val="auto"/>
            <w:sz w:val="24"/>
            <w:szCs w:val="24"/>
            <w:highlight w:val="yellow"/>
            <w:lang w:val="en-US"/>
            <w:rPrChange w:id="6" w:author="NAK" w:date="2023-02-22T21:55:00Z">
              <w:rPr>
                <w:rStyle w:val="a3"/>
                <w:rFonts w:ascii="Times New Roman" w:hAnsi="Times New Roman"/>
                <w:b/>
                <w:color w:val="auto"/>
                <w:sz w:val="24"/>
                <w:szCs w:val="24"/>
                <w:lang w:val="en-US"/>
              </w:rPr>
            </w:rPrChange>
          </w:rPr>
          <w:t xml:space="preserve">V. </w:t>
        </w:r>
      </w:ins>
      <w:r w:rsidRPr="00B66073">
        <w:rPr>
          <w:rStyle w:val="a3"/>
          <w:rFonts w:ascii="Times New Roman" w:hAnsi="Times New Roman"/>
          <w:b/>
          <w:color w:val="auto"/>
          <w:sz w:val="24"/>
          <w:szCs w:val="24"/>
          <w:highlight w:val="yellow"/>
          <w:lang w:val="en-US"/>
          <w:rPrChange w:id="7" w:author="NAK" w:date="2023-02-22T21:55:00Z">
            <w:rPr>
              <w:rStyle w:val="a3"/>
              <w:rFonts w:ascii="Times New Roman" w:hAnsi="Times New Roman"/>
              <w:b/>
              <w:color w:val="auto"/>
              <w:sz w:val="24"/>
              <w:szCs w:val="24"/>
              <w:lang w:val="en-US"/>
            </w:rPr>
          </w:rPrChange>
        </w:rPr>
        <w:t>Epelbaum</w:t>
      </w:r>
      <w:ins w:id="8" w:author="NAK" w:date="2023-02-22T21:40:00Z">
        <w:r w:rsidRPr="00B66073">
          <w:rPr>
            <w:rStyle w:val="a3"/>
            <w:rFonts w:ascii="Times New Roman" w:hAnsi="Times New Roman"/>
            <w:b/>
            <w:color w:val="auto"/>
            <w:sz w:val="24"/>
            <w:szCs w:val="24"/>
            <w:highlight w:val="yellow"/>
            <w:vertAlign w:val="superscript"/>
            <w:lang w:val="en-US"/>
            <w:rPrChange w:id="9" w:author="NAK" w:date="2023-02-22T21:55:00Z">
              <w:rPr>
                <w:rStyle w:val="a3"/>
                <w:rFonts w:ascii="Times New Roman" w:hAnsi="Times New Roman"/>
                <w:b/>
                <w:color w:val="auto"/>
                <w:sz w:val="24"/>
                <w:szCs w:val="24"/>
                <w:vertAlign w:val="superscript"/>
                <w:lang w:val="en-US"/>
              </w:rPr>
            </w:rPrChange>
          </w:rPr>
          <w:t>1</w:t>
        </w:r>
      </w:ins>
      <w:r w:rsidRPr="00B66073">
        <w:rPr>
          <w:rStyle w:val="a3"/>
          <w:rFonts w:ascii="Times New Roman" w:hAnsi="Times New Roman"/>
          <w:b/>
          <w:color w:val="auto"/>
          <w:sz w:val="24"/>
          <w:szCs w:val="24"/>
          <w:highlight w:val="yellow"/>
          <w:lang w:val="en-US"/>
          <w:rPrChange w:id="10" w:author="NAK" w:date="2023-02-22T21:55:00Z">
            <w:rPr>
              <w:rStyle w:val="a3"/>
              <w:rFonts w:ascii="Times New Roman" w:hAnsi="Times New Roman"/>
              <w:b/>
              <w:color w:val="auto"/>
              <w:sz w:val="24"/>
              <w:szCs w:val="24"/>
              <w:lang w:val="en-US"/>
            </w:rPr>
          </w:rPrChange>
        </w:rPr>
        <w:t xml:space="preserve">, Rustam </w:t>
      </w:r>
      <w:ins w:id="11" w:author="NAK" w:date="2023-02-22T21:39:00Z">
        <w:r w:rsidRPr="00B66073">
          <w:rPr>
            <w:rStyle w:val="a3"/>
            <w:rFonts w:ascii="Times New Roman" w:hAnsi="Times New Roman"/>
            <w:b/>
            <w:color w:val="auto"/>
            <w:sz w:val="24"/>
            <w:szCs w:val="24"/>
            <w:highlight w:val="yellow"/>
            <w:lang w:val="en-US"/>
            <w:rPrChange w:id="12" w:author="NAK" w:date="2023-02-22T21:55:00Z">
              <w:rPr>
                <w:rStyle w:val="a3"/>
                <w:rFonts w:ascii="Times New Roman" w:hAnsi="Times New Roman"/>
                <w:b/>
                <w:color w:val="auto"/>
                <w:sz w:val="24"/>
                <w:szCs w:val="24"/>
                <w:lang w:val="en-US"/>
              </w:rPr>
            </w:rPrChange>
          </w:rPr>
          <w:t xml:space="preserve">Sh. </w:t>
        </w:r>
      </w:ins>
      <w:r w:rsidRPr="00B66073">
        <w:rPr>
          <w:rStyle w:val="a3"/>
          <w:rFonts w:ascii="Times New Roman" w:hAnsi="Times New Roman"/>
          <w:b/>
          <w:color w:val="auto"/>
          <w:sz w:val="24"/>
          <w:szCs w:val="24"/>
          <w:highlight w:val="yellow"/>
          <w:lang w:val="en-US"/>
          <w:rPrChange w:id="13" w:author="NAK" w:date="2023-02-22T21:55:00Z">
            <w:rPr>
              <w:rStyle w:val="a3"/>
              <w:rFonts w:ascii="Times New Roman" w:hAnsi="Times New Roman"/>
              <w:b/>
              <w:color w:val="auto"/>
              <w:sz w:val="24"/>
              <w:szCs w:val="24"/>
              <w:lang w:val="en-US"/>
            </w:rPr>
          </w:rPrChange>
        </w:rPr>
        <w:t>Azimov</w:t>
      </w:r>
      <w:ins w:id="14" w:author="NAK" w:date="2023-02-22T21:40:00Z">
        <w:r w:rsidRPr="00E67A62">
          <w:rPr>
            <w:rStyle w:val="a3"/>
            <w:rFonts w:ascii="Times New Roman" w:hAnsi="Times New Roman"/>
            <w:b/>
            <w:color w:val="auto"/>
            <w:sz w:val="24"/>
            <w:szCs w:val="24"/>
            <w:highlight w:val="yellow"/>
            <w:vertAlign w:val="superscript"/>
            <w:lang w:val="en-US"/>
            <w:rPrChange w:id="15" w:author="NAK" w:date="2023-02-22T21:55:00Z">
              <w:rPr>
                <w:rStyle w:val="a3"/>
                <w:rFonts w:ascii="Times New Roman" w:hAnsi="Times New Roman"/>
                <w:b/>
                <w:color w:val="auto"/>
                <w:sz w:val="24"/>
                <w:szCs w:val="24"/>
                <w:vertAlign w:val="superscript"/>
              </w:rPr>
            </w:rPrChange>
          </w:rPr>
          <w:t>2</w:t>
        </w:r>
      </w:ins>
      <w:r w:rsidRPr="00B66073">
        <w:rPr>
          <w:rStyle w:val="a3"/>
          <w:rFonts w:ascii="Times New Roman" w:hAnsi="Times New Roman"/>
          <w:b/>
          <w:color w:val="auto"/>
          <w:sz w:val="24"/>
          <w:szCs w:val="24"/>
          <w:highlight w:val="yellow"/>
          <w:lang w:val="en-US"/>
          <w:rPrChange w:id="16" w:author="NAK" w:date="2023-02-22T21:55:00Z">
            <w:rPr>
              <w:rStyle w:val="a3"/>
              <w:rFonts w:ascii="Times New Roman" w:hAnsi="Times New Roman"/>
              <w:b/>
              <w:color w:val="auto"/>
              <w:sz w:val="24"/>
              <w:szCs w:val="24"/>
              <w:lang w:val="en-US"/>
            </w:rPr>
          </w:rPrChange>
        </w:rPr>
        <w:t xml:space="preserve">, Semyon </w:t>
      </w:r>
      <w:ins w:id="17" w:author="NAK" w:date="2023-02-22T21:40:00Z">
        <w:r w:rsidRPr="00B66073">
          <w:rPr>
            <w:rStyle w:val="a3"/>
            <w:rFonts w:ascii="Times New Roman" w:hAnsi="Times New Roman"/>
            <w:b/>
            <w:color w:val="auto"/>
            <w:sz w:val="24"/>
            <w:szCs w:val="24"/>
            <w:highlight w:val="yellow"/>
            <w:lang w:val="en-US"/>
            <w:rPrChange w:id="18" w:author="NAK" w:date="2023-02-22T21:55:00Z">
              <w:rPr>
                <w:rStyle w:val="a3"/>
                <w:rFonts w:ascii="Times New Roman" w:hAnsi="Times New Roman"/>
                <w:b/>
                <w:color w:val="auto"/>
                <w:sz w:val="24"/>
                <w:szCs w:val="24"/>
                <w:lang w:val="en-US"/>
              </w:rPr>
            </w:rPrChange>
          </w:rPr>
          <w:t xml:space="preserve">V. </w:t>
        </w:r>
      </w:ins>
      <w:r w:rsidRPr="00B66073">
        <w:rPr>
          <w:rStyle w:val="a3"/>
          <w:rFonts w:ascii="Times New Roman" w:hAnsi="Times New Roman"/>
          <w:b/>
          <w:color w:val="auto"/>
          <w:sz w:val="24"/>
          <w:szCs w:val="24"/>
          <w:highlight w:val="yellow"/>
          <w:lang w:val="en-US"/>
          <w:rPrChange w:id="19" w:author="NAK" w:date="2023-02-22T21:55:00Z">
            <w:rPr>
              <w:rStyle w:val="a3"/>
              <w:rFonts w:ascii="Times New Roman" w:hAnsi="Times New Roman"/>
              <w:b/>
              <w:color w:val="auto"/>
              <w:sz w:val="24"/>
              <w:szCs w:val="24"/>
              <w:lang w:val="en-US"/>
            </w:rPr>
          </w:rPrChange>
        </w:rPr>
        <w:t>Grigorev</w:t>
      </w:r>
      <w:ins w:id="20" w:author="NAK" w:date="2023-02-22T21:40:00Z">
        <w:r w:rsidRPr="00B66073">
          <w:rPr>
            <w:rStyle w:val="a3"/>
            <w:rFonts w:ascii="Times New Roman" w:hAnsi="Times New Roman"/>
            <w:b/>
            <w:color w:val="auto"/>
            <w:sz w:val="24"/>
            <w:szCs w:val="24"/>
            <w:highlight w:val="yellow"/>
            <w:vertAlign w:val="superscript"/>
            <w:lang w:val="en-US"/>
            <w:rPrChange w:id="21" w:author="NAK" w:date="2023-02-22T21:55:00Z">
              <w:rPr>
                <w:rStyle w:val="a3"/>
                <w:rFonts w:ascii="Times New Roman" w:hAnsi="Times New Roman"/>
                <w:b/>
                <w:color w:val="auto"/>
                <w:sz w:val="24"/>
                <w:szCs w:val="24"/>
                <w:vertAlign w:val="superscript"/>
                <w:lang w:val="en-US"/>
              </w:rPr>
            </w:rPrChange>
          </w:rPr>
          <w:t>3</w:t>
        </w:r>
      </w:ins>
    </w:p>
    <w:p w14:paraId="21BA2DDC" w14:textId="77777777" w:rsidR="005D0EF2" w:rsidRPr="00036BA8" w:rsidRDefault="005D0EF2" w:rsidP="005D0EF2">
      <w:pPr>
        <w:tabs>
          <w:tab w:val="left" w:pos="1590"/>
        </w:tabs>
        <w:spacing w:after="0" w:line="240" w:lineRule="auto"/>
        <w:jc w:val="both"/>
        <w:rPr>
          <w:ins w:id="22" w:author="NAK" w:date="2023-02-22T21:41:00Z"/>
          <w:rFonts w:ascii="Times New Roman" w:hAnsi="Times New Roman"/>
          <w:b/>
          <w:sz w:val="24"/>
          <w:szCs w:val="24"/>
          <w:highlight w:val="yellow"/>
          <w:lang w:val="en-US"/>
          <w:rPrChange w:id="23" w:author="NAK" w:date="2023-02-22T21:55:00Z">
            <w:rPr>
              <w:ins w:id="24" w:author="NAK" w:date="2023-02-22T21:41:00Z"/>
              <w:rFonts w:ascii="Times New Roman" w:hAnsi="Times New Roman"/>
              <w:b/>
              <w:sz w:val="24"/>
              <w:szCs w:val="24"/>
              <w:lang w:val="en-US"/>
            </w:rPr>
          </w:rPrChange>
        </w:rPr>
      </w:pPr>
    </w:p>
    <w:p w14:paraId="7E7E1015" w14:textId="77777777" w:rsidR="004F73C4" w:rsidRDefault="00B66073">
      <w:pPr>
        <w:pStyle w:val="ab"/>
        <w:spacing w:after="0" w:line="240" w:lineRule="auto"/>
        <w:ind w:left="0"/>
        <w:rPr>
          <w:ins w:id="25" w:author="NAK" w:date="2023-02-22T21:41:00Z"/>
          <w:rFonts w:ascii="Times New Roman" w:hAnsi="Times New Roman"/>
          <w:sz w:val="24"/>
          <w:szCs w:val="24"/>
          <w:highlight w:val="yellow"/>
          <w:lang w:val="en-US"/>
          <w:rPrChange w:id="26" w:author="NAK" w:date="2023-02-22T21:55:00Z">
            <w:rPr>
              <w:ins w:id="27" w:author="NAK" w:date="2023-02-22T21:41:00Z"/>
              <w:rFonts w:ascii="Times New Roman" w:hAnsi="Times New Roman"/>
              <w:sz w:val="24"/>
              <w:szCs w:val="24"/>
            </w:rPr>
          </w:rPrChange>
        </w:rPr>
      </w:pPr>
      <w:ins w:id="28" w:author="NAK" w:date="2023-02-22T21:41:00Z">
        <w:r w:rsidRPr="00B66073">
          <w:rPr>
            <w:rFonts w:ascii="Times New Roman" w:hAnsi="Times New Roman"/>
            <w:sz w:val="24"/>
            <w:szCs w:val="24"/>
            <w:highlight w:val="yellow"/>
            <w:vertAlign w:val="superscript"/>
            <w:lang w:val="en-US"/>
            <w:rPrChange w:id="29" w:author="NAK" w:date="2023-02-22T21:55:00Z">
              <w:rPr>
                <w:rFonts w:ascii="Times New Roman" w:hAnsi="Times New Roman"/>
                <w:color w:val="808080"/>
                <w:sz w:val="24"/>
                <w:szCs w:val="24"/>
                <w:vertAlign w:val="superscript"/>
                <w:lang w:val="ru-RU"/>
              </w:rPr>
            </w:rPrChange>
          </w:rPr>
          <w:t>1 </w:t>
        </w:r>
      </w:ins>
      <w:ins w:id="30" w:author="NAK" w:date="2023-02-22T21:42:00Z">
        <w:r w:rsidRPr="00B66073">
          <w:rPr>
            <w:rFonts w:ascii="Times New Roman" w:hAnsi="Times New Roman"/>
            <w:sz w:val="24"/>
            <w:szCs w:val="24"/>
            <w:highlight w:val="yellow"/>
            <w:rPrChange w:id="31" w:author="NAK" w:date="2023-02-22T21:55:00Z">
              <w:rPr>
                <w:rFonts w:ascii="Times New Roman" w:hAnsi="Times New Roman"/>
                <w:color w:val="808080"/>
                <w:sz w:val="24"/>
                <w:szCs w:val="24"/>
              </w:rPr>
            </w:rPrChange>
          </w:rPr>
          <w:t>Querify Labs Ltd</w:t>
        </w:r>
      </w:ins>
      <w:ins w:id="32" w:author="NAK" w:date="2023-02-22T21:41:00Z">
        <w:r w:rsidRPr="00B66073">
          <w:rPr>
            <w:rFonts w:ascii="Times New Roman" w:hAnsi="Times New Roman"/>
            <w:sz w:val="24"/>
            <w:szCs w:val="24"/>
            <w:highlight w:val="yellow"/>
            <w:rPrChange w:id="33" w:author="NAK" w:date="2023-02-22T21:55:00Z">
              <w:rPr>
                <w:rFonts w:ascii="Times New Roman" w:hAnsi="Times New Roman"/>
                <w:color w:val="808080"/>
                <w:sz w:val="24"/>
                <w:szCs w:val="24"/>
              </w:rPr>
            </w:rPrChange>
          </w:rPr>
          <w:t xml:space="preserve">, </w:t>
        </w:r>
      </w:ins>
      <w:ins w:id="34" w:author="NAK" w:date="2023-02-22T21:42:00Z">
        <w:r w:rsidRPr="00B66073">
          <w:rPr>
            <w:rFonts w:ascii="Times New Roman" w:hAnsi="Times New Roman"/>
            <w:sz w:val="24"/>
            <w:szCs w:val="24"/>
            <w:highlight w:val="yellow"/>
            <w:lang w:val="en-US"/>
            <w:rPrChange w:id="35" w:author="NAK" w:date="2023-02-22T21:55:00Z">
              <w:rPr>
                <w:rFonts w:ascii="Times New Roman" w:hAnsi="Times New Roman"/>
                <w:color w:val="808080"/>
                <w:sz w:val="24"/>
                <w:szCs w:val="24"/>
                <w:lang w:val="en-US"/>
              </w:rPr>
            </w:rPrChange>
          </w:rPr>
          <w:t>Saint Petersburg</w:t>
        </w:r>
      </w:ins>
      <w:ins w:id="36" w:author="NAK" w:date="2023-02-22T21:41:00Z">
        <w:r w:rsidRPr="00B66073">
          <w:rPr>
            <w:rFonts w:ascii="Times New Roman" w:hAnsi="Times New Roman"/>
            <w:sz w:val="24"/>
            <w:szCs w:val="24"/>
            <w:highlight w:val="yellow"/>
            <w:rPrChange w:id="37" w:author="NAK" w:date="2023-02-22T21:55:00Z">
              <w:rPr>
                <w:rFonts w:ascii="Times New Roman" w:hAnsi="Times New Roman"/>
                <w:color w:val="808080"/>
                <w:sz w:val="24"/>
                <w:szCs w:val="24"/>
              </w:rPr>
            </w:rPrChange>
          </w:rPr>
          <w:t xml:space="preserve">, 193313, </w:t>
        </w:r>
      </w:ins>
      <w:ins w:id="38" w:author="NAK" w:date="2023-02-22T21:42:00Z">
        <w:r w:rsidRPr="00B66073">
          <w:rPr>
            <w:rFonts w:ascii="Times New Roman" w:hAnsi="Times New Roman"/>
            <w:sz w:val="24"/>
            <w:szCs w:val="24"/>
            <w:highlight w:val="yellow"/>
            <w:lang w:val="en-US"/>
            <w:rPrChange w:id="39" w:author="NAK" w:date="2023-02-22T21:55:00Z">
              <w:rPr>
                <w:rFonts w:ascii="Times New Roman" w:hAnsi="Times New Roman"/>
                <w:color w:val="808080"/>
                <w:sz w:val="24"/>
                <w:szCs w:val="24"/>
                <w:lang w:val="en-US"/>
              </w:rPr>
            </w:rPrChange>
          </w:rPr>
          <w:t>Russian Federation</w:t>
        </w:r>
      </w:ins>
    </w:p>
    <w:p w14:paraId="2907D60E" w14:textId="77777777" w:rsidR="006544D4" w:rsidRPr="00036BA8" w:rsidRDefault="00B66073" w:rsidP="00192AC5">
      <w:pPr>
        <w:pStyle w:val="ab"/>
        <w:spacing w:after="0" w:line="240" w:lineRule="auto"/>
        <w:ind w:left="0"/>
        <w:rPr>
          <w:ins w:id="40" w:author="NAK" w:date="2023-02-22T21:41:00Z"/>
          <w:rFonts w:ascii="Times New Roman" w:hAnsi="Times New Roman"/>
          <w:sz w:val="24"/>
          <w:szCs w:val="24"/>
          <w:highlight w:val="yellow"/>
          <w:rPrChange w:id="41" w:author="NAK" w:date="2023-02-22T21:55:00Z">
            <w:rPr>
              <w:ins w:id="42" w:author="NAK" w:date="2023-02-22T21:41:00Z"/>
              <w:rFonts w:ascii="Times New Roman" w:hAnsi="Times New Roman"/>
              <w:sz w:val="24"/>
              <w:szCs w:val="24"/>
            </w:rPr>
          </w:rPrChange>
        </w:rPr>
      </w:pPr>
      <w:ins w:id="43" w:author="NAK" w:date="2023-02-22T21:41:00Z">
        <w:r w:rsidRPr="00B66073">
          <w:rPr>
            <w:rFonts w:ascii="Times New Roman" w:hAnsi="Times New Roman"/>
            <w:sz w:val="24"/>
            <w:szCs w:val="24"/>
            <w:highlight w:val="yellow"/>
            <w:vertAlign w:val="superscript"/>
            <w:lang w:val="en-US"/>
            <w:rPrChange w:id="44" w:author="NAK" w:date="2023-02-22T21:55:00Z">
              <w:rPr>
                <w:rFonts w:ascii="Times New Roman" w:hAnsi="Times New Roman"/>
                <w:color w:val="808080"/>
                <w:sz w:val="24"/>
                <w:szCs w:val="24"/>
                <w:vertAlign w:val="superscript"/>
                <w:lang w:val="ru-RU"/>
              </w:rPr>
            </w:rPrChange>
          </w:rPr>
          <w:t>2,3 </w:t>
        </w:r>
      </w:ins>
      <w:ins w:id="45" w:author="NAK" w:date="2023-02-22T21:50:00Z">
        <w:r w:rsidRPr="00B66073">
          <w:rPr>
            <w:rFonts w:ascii="Times New Roman" w:hAnsi="Times New Roman"/>
            <w:sz w:val="24"/>
            <w:szCs w:val="24"/>
            <w:highlight w:val="yellow"/>
            <w:rPrChange w:id="46" w:author="NAK" w:date="2023-02-22T21:55:00Z">
              <w:rPr>
                <w:rFonts w:ascii="Times New Roman" w:hAnsi="Times New Roman"/>
                <w:color w:val="808080"/>
                <w:sz w:val="24"/>
                <w:szCs w:val="24"/>
              </w:rPr>
            </w:rPrChange>
          </w:rPr>
          <w:t>St. Petersburg State University (SPbSU), Saint Petersburg, 199034, Russian Federation</w:t>
        </w:r>
      </w:ins>
    </w:p>
    <w:p w14:paraId="2CABA0F7" w14:textId="77777777" w:rsidR="006544D4" w:rsidRPr="00036BA8" w:rsidRDefault="006544D4" w:rsidP="005D0EF2">
      <w:pPr>
        <w:tabs>
          <w:tab w:val="left" w:pos="1590"/>
        </w:tabs>
        <w:spacing w:after="0" w:line="240" w:lineRule="auto"/>
        <w:jc w:val="both"/>
        <w:rPr>
          <w:ins w:id="47" w:author="NAK" w:date="2023-02-22T21:41:00Z"/>
          <w:rFonts w:ascii="Times New Roman" w:hAnsi="Times New Roman"/>
          <w:b/>
          <w:sz w:val="24"/>
          <w:szCs w:val="24"/>
          <w:highlight w:val="yellow"/>
          <w:lang w:val="en-US"/>
          <w:rPrChange w:id="48" w:author="NAK" w:date="2023-02-22T21:55:00Z">
            <w:rPr>
              <w:ins w:id="49" w:author="NAK" w:date="2023-02-22T21:41:00Z"/>
              <w:rFonts w:ascii="Times New Roman" w:hAnsi="Times New Roman"/>
              <w:b/>
              <w:sz w:val="24"/>
              <w:szCs w:val="24"/>
              <w:lang w:val="en-US"/>
            </w:rPr>
          </w:rPrChange>
        </w:rPr>
      </w:pPr>
    </w:p>
    <w:p w14:paraId="4F4B0151" w14:textId="77777777" w:rsidR="006544D4" w:rsidRPr="00036BA8" w:rsidRDefault="00B66073" w:rsidP="006544D4">
      <w:pPr>
        <w:pStyle w:val="ab"/>
        <w:spacing w:after="0" w:line="240" w:lineRule="auto"/>
        <w:ind w:left="0"/>
        <w:rPr>
          <w:ins w:id="50" w:author="NAK" w:date="2023-02-22T21:41:00Z"/>
          <w:rFonts w:ascii="Times New Roman" w:hAnsi="Times New Roman"/>
          <w:sz w:val="24"/>
          <w:szCs w:val="24"/>
          <w:highlight w:val="yellow"/>
          <w:vertAlign w:val="superscript"/>
          <w:rPrChange w:id="51" w:author="NAK" w:date="2023-02-22T21:55:00Z">
            <w:rPr>
              <w:ins w:id="52" w:author="NAK" w:date="2023-02-22T21:41:00Z"/>
              <w:rFonts w:ascii="Times New Roman" w:hAnsi="Times New Roman"/>
              <w:sz w:val="24"/>
              <w:szCs w:val="24"/>
              <w:vertAlign w:val="superscript"/>
            </w:rPr>
          </w:rPrChange>
        </w:rPr>
      </w:pPr>
      <w:ins w:id="53" w:author="NAK" w:date="2023-02-22T21:41:00Z">
        <w:r w:rsidRPr="00B66073">
          <w:rPr>
            <w:rFonts w:ascii="Times New Roman" w:hAnsi="Times New Roman"/>
            <w:sz w:val="24"/>
            <w:szCs w:val="24"/>
            <w:highlight w:val="yellow"/>
            <w:vertAlign w:val="superscript"/>
            <w:rPrChange w:id="54" w:author="NAK" w:date="2023-02-22T21:55:00Z">
              <w:rPr>
                <w:rFonts w:ascii="Times New Roman" w:hAnsi="Times New Roman"/>
                <w:color w:val="808080"/>
                <w:sz w:val="24"/>
                <w:szCs w:val="24"/>
                <w:vertAlign w:val="superscript"/>
              </w:rPr>
            </w:rPrChange>
          </w:rPr>
          <w:t>1</w:t>
        </w:r>
        <w:r w:rsidRPr="00B66073">
          <w:rPr>
            <w:rFonts w:ascii="Times New Roman" w:hAnsi="Times New Roman"/>
            <w:sz w:val="24"/>
            <w:szCs w:val="24"/>
            <w:highlight w:val="yellow"/>
            <w:vertAlign w:val="superscript"/>
            <w:lang w:val="en-US"/>
            <w:rPrChange w:id="55" w:author="NAK" w:date="2023-02-22T21:55:00Z">
              <w:rPr>
                <w:rFonts w:ascii="Times New Roman" w:hAnsi="Times New Roman"/>
                <w:color w:val="808080"/>
                <w:sz w:val="24"/>
                <w:szCs w:val="24"/>
                <w:vertAlign w:val="superscript"/>
                <w:lang w:val="ru-RU"/>
              </w:rPr>
            </w:rPrChange>
          </w:rPr>
          <w:t> </w:t>
        </w:r>
        <w:r w:rsidRPr="00B66073">
          <w:rPr>
            <w:highlight w:val="yellow"/>
            <w:rPrChange w:id="56" w:author="NAK" w:date="2023-02-22T21:55:00Z">
              <w:rPr>
                <w:color w:val="0000FF"/>
                <w:u w:val="single"/>
              </w:rPr>
            </w:rPrChange>
          </w:rPr>
          <w:fldChar w:fldCharType="begin"/>
        </w:r>
        <w:r w:rsidRPr="00B66073">
          <w:rPr>
            <w:highlight w:val="yellow"/>
            <w:rPrChange w:id="57" w:author="NAK" w:date="2023-02-22T21:55:00Z">
              <w:rPr>
                <w:color w:val="808080"/>
              </w:rPr>
            </w:rPrChange>
          </w:rPr>
          <w:instrText>HYPERLINK "mailto:ilya.epelbaum@gmail.com"</w:instrText>
        </w:r>
        <w:r w:rsidRPr="00B66073">
          <w:rPr>
            <w:highlight w:val="yellow"/>
            <w:rPrChange w:id="58" w:author="NAK" w:date="2023-02-22T21:55:00Z">
              <w:rPr>
                <w:color w:val="0000FF"/>
                <w:u w:val="single"/>
              </w:rPr>
            </w:rPrChange>
          </w:rPr>
          <w:fldChar w:fldCharType="separate"/>
        </w:r>
        <w:r w:rsidRPr="00B66073">
          <w:rPr>
            <w:rStyle w:val="a6"/>
            <w:rFonts w:ascii="Times New Roman" w:hAnsi="Times New Roman"/>
            <w:color w:val="auto"/>
            <w:sz w:val="24"/>
            <w:szCs w:val="24"/>
            <w:highlight w:val="yellow"/>
            <w:u w:val="none"/>
            <w:rPrChange w:id="59" w:author="NAK" w:date="2023-02-22T21:55:00Z">
              <w:rPr>
                <w:rStyle w:val="a6"/>
                <w:rFonts w:ascii="Times New Roman" w:hAnsi="Times New Roman"/>
                <w:color w:val="auto"/>
                <w:sz w:val="24"/>
                <w:szCs w:val="24"/>
                <w:u w:val="none"/>
              </w:rPr>
            </w:rPrChange>
          </w:rPr>
          <w:t>ilya.epelbaum@gmail.com</w:t>
        </w:r>
        <w:r w:rsidRPr="00B66073">
          <w:rPr>
            <w:highlight w:val="yellow"/>
            <w:rPrChange w:id="60" w:author="NAK" w:date="2023-02-22T21:55:00Z">
              <w:rPr>
                <w:color w:val="0000FF"/>
                <w:u w:val="single"/>
              </w:rPr>
            </w:rPrChange>
          </w:rPr>
          <w:fldChar w:fldCharType="end"/>
        </w:r>
        <w:r w:rsidRPr="00B66073">
          <w:rPr>
            <w:rFonts w:ascii="Times New Roman" w:hAnsi="Times New Roman"/>
            <w:sz w:val="24"/>
            <w:szCs w:val="24"/>
            <w:highlight w:val="yellow"/>
            <w:rPrChange w:id="61" w:author="NAK" w:date="2023-02-22T21:55:00Z">
              <w:rPr>
                <w:rFonts w:ascii="Times New Roman" w:hAnsi="Times New Roman"/>
                <w:color w:val="0000FF"/>
                <w:sz w:val="24"/>
                <w:szCs w:val="24"/>
                <w:u w:val="single"/>
              </w:rPr>
            </w:rPrChange>
          </w:rPr>
          <w:t xml:space="preserve">, </w:t>
        </w:r>
        <w:r w:rsidRPr="00B66073">
          <w:rPr>
            <w:highlight w:val="yellow"/>
            <w:rPrChange w:id="62" w:author="NAK" w:date="2023-02-22T21:55:00Z">
              <w:rPr>
                <w:color w:val="0000FF"/>
                <w:u w:val="single"/>
              </w:rPr>
            </w:rPrChange>
          </w:rPr>
          <w:fldChar w:fldCharType="begin"/>
        </w:r>
        <w:r w:rsidRPr="00B66073">
          <w:rPr>
            <w:highlight w:val="yellow"/>
            <w:rPrChange w:id="63" w:author="NAK" w:date="2023-02-22T21:55:00Z">
              <w:rPr>
                <w:color w:val="0000FF"/>
                <w:u w:val="single"/>
              </w:rPr>
            </w:rPrChange>
          </w:rPr>
          <w:instrText>HYPERLINK "https://orcid.org/0000-0003-2660-6193"</w:instrText>
        </w:r>
        <w:r w:rsidRPr="00B66073">
          <w:rPr>
            <w:highlight w:val="yellow"/>
            <w:rPrChange w:id="64" w:author="NAK" w:date="2023-02-22T21:55:00Z">
              <w:rPr>
                <w:color w:val="0000FF"/>
                <w:u w:val="single"/>
              </w:rPr>
            </w:rPrChange>
          </w:rPr>
          <w:fldChar w:fldCharType="separate"/>
        </w:r>
        <w:r w:rsidRPr="00B66073">
          <w:rPr>
            <w:rStyle w:val="a6"/>
            <w:rFonts w:ascii="Times New Roman" w:hAnsi="Times New Roman"/>
            <w:color w:val="auto"/>
            <w:sz w:val="24"/>
            <w:szCs w:val="24"/>
            <w:highlight w:val="yellow"/>
            <w:u w:val="none"/>
            <w:rPrChange w:id="65" w:author="NAK" w:date="2023-02-22T21:55:00Z">
              <w:rPr>
                <w:rStyle w:val="a6"/>
                <w:rFonts w:ascii="Times New Roman" w:hAnsi="Times New Roman"/>
                <w:color w:val="auto"/>
                <w:sz w:val="24"/>
                <w:szCs w:val="24"/>
                <w:u w:val="none"/>
              </w:rPr>
            </w:rPrChange>
          </w:rPr>
          <w:t>https://orcid.org/0000-0003-2660-6193</w:t>
        </w:r>
        <w:r w:rsidRPr="00B66073">
          <w:rPr>
            <w:highlight w:val="yellow"/>
            <w:rPrChange w:id="66" w:author="NAK" w:date="2023-02-22T21:55:00Z">
              <w:rPr>
                <w:color w:val="0000FF"/>
                <w:u w:val="single"/>
              </w:rPr>
            </w:rPrChange>
          </w:rPr>
          <w:fldChar w:fldCharType="end"/>
        </w:r>
      </w:ins>
    </w:p>
    <w:p w14:paraId="0B7E5540" w14:textId="66DC2485" w:rsidR="006544D4" w:rsidRPr="00036BA8" w:rsidRDefault="00B66073" w:rsidP="006544D4">
      <w:pPr>
        <w:pStyle w:val="ab"/>
        <w:spacing w:after="0" w:line="240" w:lineRule="auto"/>
        <w:ind w:left="0"/>
        <w:rPr>
          <w:ins w:id="67" w:author="NAK" w:date="2023-02-22T21:41:00Z"/>
          <w:rFonts w:ascii="Times New Roman" w:hAnsi="Times New Roman"/>
          <w:sz w:val="24"/>
          <w:szCs w:val="24"/>
          <w:highlight w:val="yellow"/>
          <w:vertAlign w:val="superscript"/>
          <w:rPrChange w:id="68" w:author="NAK" w:date="2023-02-22T21:55:00Z">
            <w:rPr>
              <w:ins w:id="69" w:author="NAK" w:date="2023-02-22T21:41:00Z"/>
              <w:rFonts w:ascii="Times New Roman" w:hAnsi="Times New Roman"/>
              <w:sz w:val="24"/>
              <w:szCs w:val="24"/>
              <w:vertAlign w:val="superscript"/>
            </w:rPr>
          </w:rPrChange>
        </w:rPr>
      </w:pPr>
      <w:ins w:id="70" w:author="NAK" w:date="2023-02-22T21:41:00Z">
        <w:r w:rsidRPr="00B66073">
          <w:rPr>
            <w:rFonts w:ascii="Times New Roman" w:hAnsi="Times New Roman"/>
            <w:sz w:val="24"/>
            <w:szCs w:val="24"/>
            <w:highlight w:val="yellow"/>
            <w:vertAlign w:val="superscript"/>
            <w:rPrChange w:id="71" w:author="NAK" w:date="2023-02-22T21:55:00Z">
              <w:rPr>
                <w:rFonts w:ascii="Times New Roman" w:hAnsi="Times New Roman"/>
                <w:color w:val="0000FF"/>
                <w:sz w:val="24"/>
                <w:szCs w:val="24"/>
                <w:u w:val="single"/>
                <w:vertAlign w:val="superscript"/>
              </w:rPr>
            </w:rPrChange>
          </w:rPr>
          <w:t>2</w:t>
        </w:r>
        <w:r w:rsidRPr="00B66073">
          <w:rPr>
            <w:rFonts w:ascii="Times New Roman" w:hAnsi="Times New Roman"/>
            <w:sz w:val="24"/>
            <w:szCs w:val="24"/>
            <w:highlight w:val="yellow"/>
            <w:vertAlign w:val="superscript"/>
            <w:lang w:val="ru-RU"/>
            <w:rPrChange w:id="72" w:author="NAK" w:date="2023-02-22T21:55:00Z">
              <w:rPr>
                <w:rFonts w:ascii="Times New Roman" w:hAnsi="Times New Roman"/>
                <w:color w:val="0000FF"/>
                <w:sz w:val="24"/>
                <w:szCs w:val="24"/>
                <w:u w:val="single"/>
                <w:vertAlign w:val="superscript"/>
                <w:lang w:val="ru-RU"/>
              </w:rPr>
            </w:rPrChange>
          </w:rPr>
          <w:t> </w:t>
        </w:r>
        <w:r w:rsidRPr="00B66073">
          <w:rPr>
            <w:highlight w:val="yellow"/>
            <w:rPrChange w:id="73" w:author="NAK" w:date="2023-02-22T21:55:00Z">
              <w:rPr>
                <w:color w:val="0000FF"/>
                <w:u w:val="single"/>
              </w:rPr>
            </w:rPrChange>
          </w:rPr>
          <w:fldChar w:fldCharType="begin"/>
        </w:r>
        <w:r w:rsidRPr="00B66073">
          <w:rPr>
            <w:highlight w:val="yellow"/>
            <w:rPrChange w:id="74" w:author="NAK" w:date="2023-02-22T21:55:00Z">
              <w:rPr>
                <w:color w:val="0000FF"/>
                <w:u w:val="single"/>
              </w:rPr>
            </w:rPrChange>
          </w:rPr>
          <w:instrText>HYPERLINK "mailto:rustam.azimov19021995@gmail.com"</w:instrText>
        </w:r>
        <w:r w:rsidRPr="00B66073">
          <w:rPr>
            <w:highlight w:val="yellow"/>
            <w:rPrChange w:id="75" w:author="NAK" w:date="2023-02-22T21:55:00Z">
              <w:rPr>
                <w:color w:val="0000FF"/>
                <w:u w:val="single"/>
              </w:rPr>
            </w:rPrChange>
          </w:rPr>
          <w:fldChar w:fldCharType="separate"/>
        </w:r>
        <w:r w:rsidRPr="00B66073">
          <w:rPr>
            <w:rStyle w:val="a6"/>
            <w:rFonts w:ascii="Times New Roman" w:hAnsi="Times New Roman"/>
            <w:color w:val="auto"/>
            <w:sz w:val="24"/>
            <w:szCs w:val="24"/>
            <w:highlight w:val="yellow"/>
            <w:u w:val="none"/>
            <w:rPrChange w:id="76" w:author="NAK" w:date="2023-02-22T21:55:00Z">
              <w:rPr>
                <w:rStyle w:val="a6"/>
                <w:rFonts w:ascii="Times New Roman" w:hAnsi="Times New Roman"/>
                <w:color w:val="auto"/>
                <w:sz w:val="24"/>
                <w:szCs w:val="24"/>
                <w:u w:val="none"/>
              </w:rPr>
            </w:rPrChange>
          </w:rPr>
          <w:t>rustam.azimov19021995@gmail.com</w:t>
        </w:r>
        <w:r w:rsidRPr="00B66073">
          <w:rPr>
            <w:highlight w:val="yellow"/>
            <w:rPrChange w:id="77" w:author="NAK" w:date="2023-02-22T21:55:00Z">
              <w:rPr>
                <w:color w:val="0000FF"/>
                <w:u w:val="single"/>
              </w:rPr>
            </w:rPrChange>
          </w:rPr>
          <w:fldChar w:fldCharType="end"/>
        </w:r>
        <w:r w:rsidRPr="00B66073">
          <w:rPr>
            <w:rFonts w:ascii="Times New Roman" w:hAnsi="Times New Roman"/>
            <w:sz w:val="24"/>
            <w:szCs w:val="24"/>
            <w:highlight w:val="yellow"/>
            <w:rPrChange w:id="78" w:author="NAK" w:date="2023-02-22T21:55:00Z">
              <w:rPr>
                <w:rFonts w:ascii="Times New Roman" w:hAnsi="Times New Roman"/>
                <w:color w:val="0000FF"/>
                <w:sz w:val="24"/>
                <w:szCs w:val="24"/>
                <w:u w:val="single"/>
              </w:rPr>
            </w:rPrChange>
          </w:rPr>
          <w:t xml:space="preserve">, </w:t>
        </w:r>
        <w:r w:rsidRPr="00B66073">
          <w:rPr>
            <w:highlight w:val="yellow"/>
            <w:rPrChange w:id="79" w:author="NAK" w:date="2023-02-22T21:55:00Z">
              <w:rPr>
                <w:color w:val="0000FF"/>
                <w:u w:val="single"/>
              </w:rPr>
            </w:rPrChange>
          </w:rPr>
          <w:fldChar w:fldCharType="begin"/>
        </w:r>
        <w:r w:rsidRPr="00B66073">
          <w:rPr>
            <w:highlight w:val="yellow"/>
            <w:rPrChange w:id="80" w:author="NAK" w:date="2023-02-22T21:55:00Z">
              <w:rPr>
                <w:color w:val="0000FF"/>
                <w:u w:val="single"/>
              </w:rPr>
            </w:rPrChange>
          </w:rPr>
          <w:instrText>HYPERLINK "https://orcid.org/0000-0003-0223-5172"</w:instrText>
        </w:r>
        <w:r w:rsidRPr="00B66073">
          <w:rPr>
            <w:highlight w:val="yellow"/>
            <w:rPrChange w:id="81" w:author="NAK" w:date="2023-02-22T21:55:00Z">
              <w:rPr>
                <w:color w:val="0000FF"/>
                <w:u w:val="single"/>
              </w:rPr>
            </w:rPrChange>
          </w:rPr>
          <w:fldChar w:fldCharType="separate"/>
        </w:r>
        <w:r w:rsidRPr="00B66073">
          <w:rPr>
            <w:rStyle w:val="a6"/>
            <w:rFonts w:ascii="Times New Roman" w:hAnsi="Times New Roman"/>
            <w:color w:val="auto"/>
            <w:sz w:val="24"/>
            <w:szCs w:val="24"/>
            <w:highlight w:val="yellow"/>
            <w:u w:val="none"/>
            <w:rPrChange w:id="82" w:author="NAK" w:date="2023-02-22T21:55:00Z">
              <w:rPr>
                <w:rStyle w:val="a6"/>
                <w:rFonts w:ascii="Times New Roman" w:hAnsi="Times New Roman"/>
                <w:color w:val="auto"/>
                <w:sz w:val="24"/>
                <w:szCs w:val="24"/>
                <w:u w:val="none"/>
              </w:rPr>
            </w:rPrChange>
          </w:rPr>
          <w:t>https://orcid.org/0000-0003-0223-5172</w:t>
        </w:r>
        <w:r w:rsidRPr="00B66073">
          <w:rPr>
            <w:highlight w:val="yellow"/>
            <w:rPrChange w:id="83" w:author="NAK" w:date="2023-02-22T21:55:00Z">
              <w:rPr>
                <w:color w:val="0000FF"/>
                <w:u w:val="single"/>
              </w:rPr>
            </w:rPrChange>
          </w:rPr>
          <w:fldChar w:fldCharType="end"/>
        </w:r>
      </w:ins>
    </w:p>
    <w:p w14:paraId="08991D0B" w14:textId="77777777" w:rsidR="006544D4" w:rsidRPr="00CC79AE" w:rsidRDefault="00B66073" w:rsidP="006544D4">
      <w:pPr>
        <w:pStyle w:val="ab"/>
        <w:spacing w:after="0" w:line="240" w:lineRule="auto"/>
        <w:ind w:left="0"/>
        <w:rPr>
          <w:ins w:id="84" w:author="NAK" w:date="2023-02-22T21:41:00Z"/>
          <w:rStyle w:val="a3"/>
          <w:rFonts w:ascii="Times New Roman" w:hAnsi="Times New Roman"/>
          <w:color w:val="auto"/>
          <w:sz w:val="24"/>
          <w:szCs w:val="24"/>
          <w:vertAlign w:val="superscript"/>
        </w:rPr>
      </w:pPr>
      <w:ins w:id="85" w:author="NAK" w:date="2023-02-22T21:41:00Z">
        <w:r w:rsidRPr="00B66073">
          <w:rPr>
            <w:rFonts w:ascii="Times New Roman" w:hAnsi="Times New Roman"/>
            <w:sz w:val="24"/>
            <w:szCs w:val="24"/>
            <w:highlight w:val="yellow"/>
            <w:vertAlign w:val="superscript"/>
            <w:rPrChange w:id="86" w:author="NAK" w:date="2023-02-22T21:55:00Z">
              <w:rPr>
                <w:rFonts w:ascii="Times New Roman" w:hAnsi="Times New Roman"/>
                <w:color w:val="0000FF"/>
                <w:sz w:val="24"/>
                <w:szCs w:val="24"/>
                <w:u w:val="single"/>
                <w:vertAlign w:val="superscript"/>
              </w:rPr>
            </w:rPrChange>
          </w:rPr>
          <w:t>3</w:t>
        </w:r>
        <w:r w:rsidRPr="00B66073">
          <w:rPr>
            <w:rFonts w:ascii="Times New Roman" w:hAnsi="Times New Roman"/>
            <w:sz w:val="24"/>
            <w:szCs w:val="24"/>
            <w:highlight w:val="yellow"/>
            <w:vertAlign w:val="superscript"/>
            <w:lang w:val="ru-RU"/>
            <w:rPrChange w:id="87" w:author="NAK" w:date="2023-02-22T21:55:00Z">
              <w:rPr>
                <w:rFonts w:ascii="Times New Roman" w:hAnsi="Times New Roman"/>
                <w:color w:val="0000FF"/>
                <w:sz w:val="24"/>
                <w:szCs w:val="24"/>
                <w:u w:val="single"/>
                <w:vertAlign w:val="superscript"/>
                <w:lang w:val="ru-RU"/>
              </w:rPr>
            </w:rPrChange>
          </w:rPr>
          <w:t> </w:t>
        </w:r>
        <w:r w:rsidRPr="00B66073">
          <w:rPr>
            <w:highlight w:val="yellow"/>
            <w:rPrChange w:id="88" w:author="NAK" w:date="2023-02-22T21:55:00Z">
              <w:rPr>
                <w:color w:val="0000FF"/>
                <w:u w:val="single"/>
              </w:rPr>
            </w:rPrChange>
          </w:rPr>
          <w:fldChar w:fldCharType="begin"/>
        </w:r>
        <w:r w:rsidRPr="00B66073">
          <w:rPr>
            <w:highlight w:val="yellow"/>
            <w:rPrChange w:id="89" w:author="NAK" w:date="2023-02-22T21:55:00Z">
              <w:rPr>
                <w:color w:val="0000FF"/>
                <w:u w:val="single"/>
              </w:rPr>
            </w:rPrChange>
          </w:rPr>
          <w:instrText>HYPERLINK "mailto:s.v.grigoriev@spbu.ru"</w:instrText>
        </w:r>
        <w:r w:rsidRPr="00B66073">
          <w:rPr>
            <w:highlight w:val="yellow"/>
            <w:rPrChange w:id="90" w:author="NAK" w:date="2023-02-22T21:55:00Z">
              <w:rPr>
                <w:color w:val="0000FF"/>
                <w:u w:val="single"/>
              </w:rPr>
            </w:rPrChange>
          </w:rPr>
          <w:fldChar w:fldCharType="separate"/>
        </w:r>
        <w:r w:rsidRPr="00B66073">
          <w:rPr>
            <w:rStyle w:val="a6"/>
            <w:rFonts w:ascii="Times New Roman" w:hAnsi="Times New Roman"/>
            <w:color w:val="auto"/>
            <w:sz w:val="24"/>
            <w:szCs w:val="24"/>
            <w:highlight w:val="yellow"/>
            <w:u w:val="none"/>
            <w:rPrChange w:id="91" w:author="NAK" w:date="2023-02-22T21:55:00Z">
              <w:rPr>
                <w:rStyle w:val="a6"/>
                <w:rFonts w:ascii="Times New Roman" w:hAnsi="Times New Roman"/>
                <w:color w:val="auto"/>
                <w:sz w:val="24"/>
                <w:szCs w:val="24"/>
                <w:u w:val="none"/>
              </w:rPr>
            </w:rPrChange>
          </w:rPr>
          <w:t>s.v.grigoriev@spbu.ru</w:t>
        </w:r>
        <w:r w:rsidRPr="00B66073">
          <w:rPr>
            <w:highlight w:val="yellow"/>
            <w:rPrChange w:id="92" w:author="NAK" w:date="2023-02-22T21:55:00Z">
              <w:rPr>
                <w:color w:val="0000FF"/>
                <w:u w:val="single"/>
              </w:rPr>
            </w:rPrChange>
          </w:rPr>
          <w:fldChar w:fldCharType="end"/>
        </w:r>
        <w:r w:rsidRPr="00B66073">
          <w:rPr>
            <w:rFonts w:ascii="Times New Roman" w:hAnsi="Times New Roman"/>
            <w:sz w:val="24"/>
            <w:szCs w:val="24"/>
            <w:highlight w:val="yellow"/>
            <w:rPrChange w:id="93" w:author="NAK" w:date="2023-02-22T21:55:00Z">
              <w:rPr>
                <w:rFonts w:ascii="Times New Roman" w:hAnsi="Times New Roman"/>
                <w:color w:val="0000FF"/>
                <w:sz w:val="24"/>
                <w:szCs w:val="24"/>
                <w:u w:val="single"/>
              </w:rPr>
            </w:rPrChange>
          </w:rPr>
          <w:t xml:space="preserve">, </w:t>
        </w:r>
        <w:r w:rsidRPr="00B66073">
          <w:rPr>
            <w:highlight w:val="yellow"/>
            <w:rPrChange w:id="94" w:author="NAK" w:date="2023-02-22T21:55:00Z">
              <w:rPr>
                <w:color w:val="0000FF"/>
                <w:u w:val="single"/>
              </w:rPr>
            </w:rPrChange>
          </w:rPr>
          <w:fldChar w:fldCharType="begin"/>
        </w:r>
        <w:r w:rsidRPr="00B66073">
          <w:rPr>
            <w:highlight w:val="yellow"/>
            <w:rPrChange w:id="95" w:author="NAK" w:date="2023-02-22T21:55:00Z">
              <w:rPr>
                <w:color w:val="0000FF"/>
                <w:u w:val="single"/>
              </w:rPr>
            </w:rPrChange>
          </w:rPr>
          <w:instrText>HYPERLINK "https://orcid.org/0000-0002-7966-0698"</w:instrText>
        </w:r>
        <w:r w:rsidRPr="00B66073">
          <w:rPr>
            <w:highlight w:val="yellow"/>
            <w:rPrChange w:id="96" w:author="NAK" w:date="2023-02-22T21:55:00Z">
              <w:rPr>
                <w:color w:val="0000FF"/>
                <w:u w:val="single"/>
              </w:rPr>
            </w:rPrChange>
          </w:rPr>
          <w:fldChar w:fldCharType="separate"/>
        </w:r>
        <w:r w:rsidRPr="00B66073">
          <w:rPr>
            <w:rStyle w:val="a6"/>
            <w:rFonts w:ascii="Times New Roman" w:hAnsi="Times New Roman"/>
            <w:color w:val="auto"/>
            <w:sz w:val="24"/>
            <w:szCs w:val="24"/>
            <w:highlight w:val="yellow"/>
            <w:u w:val="none"/>
            <w:rPrChange w:id="97" w:author="NAK" w:date="2023-02-22T21:55:00Z">
              <w:rPr>
                <w:rStyle w:val="a6"/>
                <w:rFonts w:ascii="Times New Roman" w:hAnsi="Times New Roman"/>
                <w:color w:val="auto"/>
                <w:sz w:val="24"/>
                <w:szCs w:val="24"/>
                <w:u w:val="none"/>
              </w:rPr>
            </w:rPrChange>
          </w:rPr>
          <w:t>https://orcid.org/0000-0002-7966-0698</w:t>
        </w:r>
        <w:r w:rsidRPr="00B66073">
          <w:rPr>
            <w:highlight w:val="yellow"/>
            <w:rPrChange w:id="98" w:author="NAK" w:date="2023-02-22T21:55:00Z">
              <w:rPr>
                <w:color w:val="0000FF"/>
                <w:u w:val="single"/>
              </w:rPr>
            </w:rPrChange>
          </w:rPr>
          <w:fldChar w:fldCharType="end"/>
        </w:r>
      </w:ins>
    </w:p>
    <w:p w14:paraId="74FBE996" w14:textId="77777777" w:rsidR="006544D4" w:rsidRPr="004F73C4" w:rsidRDefault="006544D4" w:rsidP="005D0EF2">
      <w:pPr>
        <w:tabs>
          <w:tab w:val="left" w:pos="1590"/>
        </w:tabs>
        <w:spacing w:after="0" w:line="240" w:lineRule="auto"/>
        <w:jc w:val="both"/>
        <w:rPr>
          <w:rFonts w:ascii="Times New Roman" w:hAnsi="Times New Roman"/>
          <w:b/>
          <w:sz w:val="24"/>
          <w:szCs w:val="24"/>
          <w:lang w:val="el-GR"/>
          <w:rPrChange w:id="99" w:author="NAK" w:date="2023-02-23T09:00:00Z">
            <w:rPr>
              <w:rFonts w:ascii="Times New Roman" w:hAnsi="Times New Roman"/>
              <w:b/>
              <w:sz w:val="24"/>
              <w:szCs w:val="24"/>
              <w:lang w:val="en-US"/>
            </w:rPr>
          </w:rPrChange>
        </w:rPr>
      </w:pPr>
    </w:p>
    <w:p w14:paraId="7F3D2157" w14:textId="77777777" w:rsidR="005D0EF2" w:rsidRPr="0043386C" w:rsidRDefault="005D0EF2" w:rsidP="005D0EF2">
      <w:pPr>
        <w:tabs>
          <w:tab w:val="left" w:pos="1590"/>
        </w:tabs>
        <w:spacing w:after="0" w:line="240" w:lineRule="auto"/>
        <w:jc w:val="both"/>
        <w:rPr>
          <w:rFonts w:ascii="Times New Roman" w:hAnsi="Times New Roman"/>
          <w:b/>
          <w:sz w:val="24"/>
          <w:szCs w:val="24"/>
          <w:lang w:val="en-US"/>
        </w:rPr>
      </w:pPr>
      <w:r w:rsidRPr="0043386C">
        <w:rPr>
          <w:rFonts w:ascii="Times New Roman" w:hAnsi="Times New Roman"/>
          <w:b/>
          <w:sz w:val="24"/>
          <w:szCs w:val="24"/>
          <w:lang w:val="en-US"/>
        </w:rPr>
        <w:t>Abstract</w:t>
      </w:r>
    </w:p>
    <w:p w14:paraId="6734FE90" w14:textId="77777777" w:rsidR="004F73C4" w:rsidRDefault="005D0EF2">
      <w:pPr>
        <w:tabs>
          <w:tab w:val="left" w:pos="1590"/>
        </w:tabs>
        <w:spacing w:after="0" w:line="240" w:lineRule="auto"/>
        <w:jc w:val="both"/>
        <w:rPr>
          <w:rFonts w:ascii="Times New Roman" w:hAnsi="Times New Roman"/>
          <w:sz w:val="24"/>
          <w:szCs w:val="24"/>
          <w:lang w:val="en-US"/>
        </w:rPr>
      </w:pPr>
      <w:del w:id="100" w:author="NAK" w:date="2023-02-22T21:53:00Z">
        <w:r w:rsidRPr="0043386C" w:rsidDel="00036BA8">
          <w:rPr>
            <w:rStyle w:val="a3"/>
            <w:rFonts w:ascii="Times New Roman" w:hAnsi="Times New Roman"/>
            <w:b/>
            <w:color w:val="auto"/>
            <w:sz w:val="24"/>
            <w:szCs w:val="24"/>
            <w:lang w:val="en-US"/>
          </w:rPr>
          <w:delText>Subject of Research.</w:delText>
        </w:r>
        <w:r w:rsidRPr="0043386C" w:rsidDel="00036BA8">
          <w:rPr>
            <w:rStyle w:val="a3"/>
            <w:rFonts w:ascii="Times New Roman" w:hAnsi="Times New Roman"/>
            <w:color w:val="auto"/>
            <w:sz w:val="24"/>
            <w:szCs w:val="24"/>
            <w:lang w:val="en-US"/>
          </w:rPr>
          <w:delText xml:space="preserve"> </w:delText>
        </w:r>
      </w:del>
      <w:r w:rsidRPr="0043386C">
        <w:rPr>
          <w:rFonts w:ascii="Times New Roman" w:hAnsi="Times New Roman"/>
          <w:sz w:val="24"/>
          <w:szCs w:val="24"/>
          <w:lang w:val="en-US"/>
        </w:rPr>
        <w:t>Many graph analysis problems can be formulated as formal language-constrained path querying problems where the formal languages are used as constraints for navigational path queries. Recently, the context-free language (CFL) reachability formulation has become very popular and can be used in many areas, for exa</w:t>
      </w:r>
      <w:r>
        <w:rPr>
          <w:rFonts w:ascii="Times New Roman" w:hAnsi="Times New Roman"/>
          <w:sz w:val="24"/>
          <w:szCs w:val="24"/>
          <w:lang w:val="en-US"/>
        </w:rPr>
        <w:t xml:space="preserve">mple, querying graph databases, </w:t>
      </w:r>
      <w:r w:rsidRPr="0076373C">
        <w:rPr>
          <w:rFonts w:ascii="Times New Roman" w:hAnsi="Times New Roman"/>
          <w:sz w:val="24"/>
          <w:szCs w:val="24"/>
          <w:lang w:val="en-US"/>
        </w:rPr>
        <w:t>Resource Description Framework (RDF) analysis. However, the generative capacity of context-</w:t>
      </w:r>
      <w:r w:rsidRPr="0043386C">
        <w:rPr>
          <w:rFonts w:ascii="Times New Roman" w:hAnsi="Times New Roman"/>
          <w:sz w:val="24"/>
          <w:szCs w:val="24"/>
          <w:lang w:val="en-US"/>
        </w:rPr>
        <w:t>free grammars (CFGs) is too weak to generate some complex queries, for example, from natural languages, and the various extensions of CFGs have been proposed. Multiple context-free grammar (MCFG) is one of such extensi</w:t>
      </w:r>
      <w:bookmarkStart w:id="101" w:name="_GoBack"/>
      <w:bookmarkEnd w:id="101"/>
      <w:r w:rsidRPr="0043386C">
        <w:rPr>
          <w:rFonts w:ascii="Times New Roman" w:hAnsi="Times New Roman"/>
          <w:sz w:val="24"/>
          <w:szCs w:val="24"/>
          <w:lang w:val="en-US"/>
        </w:rPr>
        <w:t xml:space="preserve">ons of CFGs. Despite the fact that, to the best of our knowledge, there is no algorithm for MCFL-reachability, this problem is known to be decidable. This paper is devoted to developing the first such algorithm for the MCFL-reachability problem. </w:t>
      </w:r>
      <w:del w:id="102" w:author="NAK" w:date="2023-02-22T21:53:00Z">
        <w:r w:rsidRPr="0043386C" w:rsidDel="00036BA8">
          <w:rPr>
            <w:rStyle w:val="a3"/>
            <w:rFonts w:ascii="Times New Roman" w:hAnsi="Times New Roman"/>
            <w:b/>
            <w:color w:val="auto"/>
            <w:sz w:val="24"/>
            <w:szCs w:val="24"/>
            <w:lang w:val="en-US"/>
          </w:rPr>
          <w:delText>Method.</w:delText>
        </w:r>
        <w:r w:rsidRPr="0043386C" w:rsidDel="00036BA8">
          <w:rPr>
            <w:rStyle w:val="a3"/>
            <w:rFonts w:ascii="Times New Roman" w:hAnsi="Times New Roman"/>
            <w:color w:val="auto"/>
            <w:sz w:val="24"/>
            <w:szCs w:val="24"/>
            <w:lang w:val="en-US"/>
          </w:rPr>
          <w:delText xml:space="preserve"> </w:delText>
        </w:r>
      </w:del>
      <w:r w:rsidRPr="0043386C">
        <w:rPr>
          <w:rStyle w:val="a3"/>
          <w:rFonts w:ascii="Times New Roman" w:hAnsi="Times New Roman"/>
          <w:color w:val="auto"/>
          <w:sz w:val="24"/>
          <w:szCs w:val="24"/>
          <w:lang w:val="en-US"/>
        </w:rPr>
        <w:t xml:space="preserve">The essence of the proposed algorithm is to use a set of Boolean matrices and operations on them to find paths in a graph that satisfy the given constraints. The main operation here is Boolean matrix multiplication. As a result, the algorithm returns a set of matrices containing all information needed to solve the </w:t>
      </w:r>
      <w:r w:rsidRPr="0043386C">
        <w:rPr>
          <w:rFonts w:ascii="Times New Roman" w:hAnsi="Times New Roman"/>
          <w:sz w:val="24"/>
          <w:szCs w:val="24"/>
          <w:lang w:val="en-US"/>
        </w:rPr>
        <w:t>MCFL-reachability</w:t>
      </w:r>
      <w:r w:rsidRPr="0043386C">
        <w:rPr>
          <w:rStyle w:val="a3"/>
          <w:rFonts w:ascii="Times New Roman" w:hAnsi="Times New Roman"/>
          <w:color w:val="auto"/>
          <w:sz w:val="24"/>
          <w:szCs w:val="24"/>
          <w:lang w:val="en-US"/>
        </w:rPr>
        <w:t xml:space="preserve"> problem. </w:t>
      </w:r>
      <w:del w:id="103" w:author="NAK" w:date="2023-02-22T21:53:00Z">
        <w:r w:rsidRPr="0043386C" w:rsidDel="00036BA8">
          <w:rPr>
            <w:rStyle w:val="a3"/>
            <w:rFonts w:ascii="Times New Roman" w:hAnsi="Times New Roman"/>
            <w:b/>
            <w:color w:val="auto"/>
            <w:sz w:val="24"/>
            <w:szCs w:val="24"/>
            <w:lang w:val="en-US"/>
          </w:rPr>
          <w:delText>Main Results.</w:delText>
        </w:r>
        <w:r w:rsidRPr="0043386C" w:rsidDel="00036BA8">
          <w:rPr>
            <w:rStyle w:val="a3"/>
            <w:rFonts w:ascii="Times New Roman" w:hAnsi="Times New Roman"/>
            <w:color w:val="auto"/>
            <w:sz w:val="24"/>
            <w:szCs w:val="24"/>
            <w:lang w:val="en-US"/>
          </w:rPr>
          <w:delText xml:space="preserve"> </w:delText>
        </w:r>
      </w:del>
      <w:r w:rsidRPr="0043386C">
        <w:rPr>
          <w:rStyle w:val="a3"/>
          <w:rFonts w:ascii="Times New Roman" w:hAnsi="Times New Roman"/>
          <w:color w:val="auto"/>
          <w:sz w:val="24"/>
          <w:szCs w:val="24"/>
          <w:lang w:val="en-US"/>
        </w:rPr>
        <w:t xml:space="preserve">The presented algorithm is implemented in Python using GraphBLAS API. An analysis of real RDF data and synthetic graphs for some MCFLs is performed. The study showed that using a sparse format for matrix storage and parallel computing for graphs with tens of thousands of edges the analysis time can be performed in 10–20 minutes. The result of the analysis provides tens of millions of reachable vertex pairs. </w:t>
      </w:r>
      <w:del w:id="104" w:author="NAK" w:date="2023-02-22T21:53:00Z">
        <w:r w:rsidRPr="0043386C" w:rsidDel="00036BA8">
          <w:rPr>
            <w:rStyle w:val="a3"/>
            <w:rFonts w:ascii="Times New Roman" w:hAnsi="Times New Roman"/>
            <w:b/>
            <w:color w:val="auto"/>
            <w:sz w:val="24"/>
            <w:szCs w:val="24"/>
            <w:lang w:val="en-US"/>
          </w:rPr>
          <w:delText>Practical Relevance.</w:delText>
        </w:r>
        <w:r w:rsidRPr="0043386C" w:rsidDel="00036BA8">
          <w:rPr>
            <w:rStyle w:val="a3"/>
            <w:rFonts w:ascii="Times New Roman" w:hAnsi="Times New Roman"/>
            <w:color w:val="auto"/>
            <w:sz w:val="24"/>
            <w:szCs w:val="24"/>
            <w:lang w:val="en-US"/>
          </w:rPr>
          <w:delText xml:space="preserve"> </w:delText>
        </w:r>
      </w:del>
      <w:r w:rsidRPr="0043386C">
        <w:rPr>
          <w:rStyle w:val="a3"/>
          <w:rFonts w:ascii="Times New Roman" w:hAnsi="Times New Roman"/>
          <w:color w:val="auto"/>
          <w:sz w:val="24"/>
          <w:szCs w:val="24"/>
          <w:lang w:val="en-US"/>
        </w:rPr>
        <w:t>The proposed algorithm can be applied in problems of static code analysis, bioinformatics, network analysis, as well as in graph databases</w:t>
      </w:r>
      <w:del w:id="105" w:author="NAK" w:date="2023-02-22T22:06:00Z">
        <w:r w:rsidRPr="0043386C" w:rsidDel="000E6CBE">
          <w:rPr>
            <w:rStyle w:val="a3"/>
            <w:rFonts w:ascii="Times New Roman" w:hAnsi="Times New Roman"/>
            <w:color w:val="auto"/>
            <w:sz w:val="24"/>
            <w:szCs w:val="24"/>
            <w:lang w:val="en-US"/>
          </w:rPr>
          <w:delText>,</w:delText>
        </w:r>
      </w:del>
      <w:r w:rsidRPr="0043386C">
        <w:rPr>
          <w:rStyle w:val="a3"/>
          <w:rFonts w:ascii="Times New Roman" w:hAnsi="Times New Roman"/>
          <w:color w:val="auto"/>
          <w:sz w:val="24"/>
          <w:szCs w:val="24"/>
          <w:lang w:val="en-US"/>
        </w:rPr>
        <w:t xml:space="preserve"> when a path query cannot be expressed using context-free grammars. </w:t>
      </w:r>
      <w:r w:rsidRPr="0043386C">
        <w:rPr>
          <w:rFonts w:ascii="Times New Roman" w:hAnsi="Times New Roman"/>
          <w:sz w:val="24"/>
          <w:szCs w:val="24"/>
          <w:lang w:val="en-US"/>
        </w:rPr>
        <w:t>The provided algorithm is linear algebra-based, hence it allows one to use high-performance libraries and utilize modern parallel hardware.</w:t>
      </w:r>
    </w:p>
    <w:p w14:paraId="7716D32B" w14:textId="77777777" w:rsidR="005D0EF2" w:rsidRPr="0043386C" w:rsidRDefault="005D0EF2" w:rsidP="005D0EF2">
      <w:pPr>
        <w:tabs>
          <w:tab w:val="left" w:pos="1590"/>
        </w:tabs>
        <w:spacing w:after="0" w:line="240" w:lineRule="auto"/>
        <w:jc w:val="both"/>
        <w:rPr>
          <w:rFonts w:ascii="Times New Roman" w:hAnsi="Times New Roman"/>
          <w:sz w:val="24"/>
          <w:szCs w:val="24"/>
          <w:lang w:val="en-US"/>
        </w:rPr>
      </w:pPr>
    </w:p>
    <w:p w14:paraId="41B0184D" w14:textId="77777777" w:rsidR="005D0EF2" w:rsidRPr="0043386C" w:rsidRDefault="005D0EF2" w:rsidP="005D0EF2">
      <w:pPr>
        <w:tabs>
          <w:tab w:val="left" w:pos="1590"/>
        </w:tabs>
        <w:spacing w:after="0" w:line="240" w:lineRule="auto"/>
        <w:jc w:val="both"/>
        <w:rPr>
          <w:rFonts w:ascii="Times New Roman" w:hAnsi="Times New Roman"/>
          <w:b/>
          <w:sz w:val="24"/>
          <w:szCs w:val="24"/>
          <w:lang w:val="en-US"/>
        </w:rPr>
      </w:pPr>
      <w:r w:rsidRPr="0043386C">
        <w:rPr>
          <w:rFonts w:ascii="Times New Roman" w:hAnsi="Times New Roman"/>
          <w:b/>
          <w:sz w:val="24"/>
          <w:szCs w:val="24"/>
          <w:lang w:val="en-US"/>
        </w:rPr>
        <w:t>Keywords</w:t>
      </w:r>
    </w:p>
    <w:p w14:paraId="1BA1093B" w14:textId="77777777" w:rsidR="005D0EF2" w:rsidRDefault="005D0EF2" w:rsidP="005D0EF2">
      <w:pPr>
        <w:tabs>
          <w:tab w:val="left" w:pos="1590"/>
        </w:tabs>
        <w:spacing w:after="0" w:line="240" w:lineRule="auto"/>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path querying, MCFG, graph databases, RDF, Boolean matrix multiplication, GraphBLAS API</w:t>
      </w:r>
    </w:p>
    <w:p w14:paraId="0BEBEC50" w14:textId="77777777" w:rsidR="005D0EF2" w:rsidRPr="0043386C" w:rsidRDefault="005D0EF2" w:rsidP="005D0EF2">
      <w:pPr>
        <w:tabs>
          <w:tab w:val="left" w:pos="1590"/>
        </w:tabs>
        <w:spacing w:after="0" w:line="240" w:lineRule="auto"/>
        <w:jc w:val="both"/>
        <w:rPr>
          <w:rFonts w:ascii="Times New Roman" w:hAnsi="Times New Roman"/>
          <w:sz w:val="24"/>
          <w:szCs w:val="24"/>
          <w:lang w:val="en-US"/>
        </w:rPr>
      </w:pPr>
    </w:p>
    <w:p w14:paraId="74D55E4D" w14:textId="77777777" w:rsidR="005D0EF2" w:rsidRPr="0043386C" w:rsidRDefault="005D0EF2" w:rsidP="005D0EF2">
      <w:pPr>
        <w:tabs>
          <w:tab w:val="left" w:pos="1590"/>
        </w:tabs>
        <w:spacing w:after="0" w:line="240" w:lineRule="auto"/>
        <w:jc w:val="both"/>
        <w:rPr>
          <w:rFonts w:ascii="Times New Roman" w:hAnsi="Times New Roman"/>
          <w:b/>
          <w:sz w:val="24"/>
          <w:szCs w:val="24"/>
          <w:lang w:val="en-US"/>
        </w:rPr>
      </w:pPr>
      <w:r w:rsidRPr="0043386C">
        <w:rPr>
          <w:rFonts w:ascii="Times New Roman" w:hAnsi="Times New Roman"/>
          <w:b/>
          <w:sz w:val="24"/>
          <w:szCs w:val="24"/>
          <w:lang w:val="en-US"/>
        </w:rPr>
        <w:t>A</w:t>
      </w:r>
      <w:ins w:id="106" w:author="NAK" w:date="2023-02-22T21:40:00Z">
        <w:r w:rsidR="006544D4">
          <w:rPr>
            <w:rFonts w:ascii="Times New Roman" w:hAnsi="Times New Roman"/>
            <w:b/>
            <w:sz w:val="24"/>
            <w:szCs w:val="24"/>
            <w:lang w:val="en-US"/>
          </w:rPr>
          <w:t>c</w:t>
        </w:r>
      </w:ins>
      <w:r w:rsidRPr="0043386C">
        <w:rPr>
          <w:rFonts w:ascii="Times New Roman" w:hAnsi="Times New Roman"/>
          <w:b/>
          <w:sz w:val="24"/>
          <w:szCs w:val="24"/>
          <w:lang w:val="en-US"/>
        </w:rPr>
        <w:t>knowledgements</w:t>
      </w:r>
    </w:p>
    <w:p w14:paraId="388F9461" w14:textId="77777777" w:rsidR="005D0EF2" w:rsidRDefault="005D0EF2" w:rsidP="005D0EF2">
      <w:pPr>
        <w:tabs>
          <w:tab w:val="left" w:pos="1590"/>
        </w:tabs>
        <w:spacing w:after="0" w:line="240" w:lineRule="auto"/>
        <w:jc w:val="both"/>
        <w:rPr>
          <w:ins w:id="107" w:author="NAK" w:date="2023-02-22T21:53:00Z"/>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The research was supported by the Russian Science Foundation</w:t>
      </w:r>
      <w:ins w:id="108" w:author="NAK" w:date="2023-02-22T21:53:00Z">
        <w:r w:rsidR="00036BA8">
          <w:rPr>
            <w:rStyle w:val="a3"/>
            <w:rFonts w:ascii="Times New Roman" w:hAnsi="Times New Roman"/>
            <w:color w:val="auto"/>
            <w:sz w:val="24"/>
            <w:szCs w:val="24"/>
            <w:lang w:val="en-US"/>
          </w:rPr>
          <w:t>,</w:t>
        </w:r>
      </w:ins>
      <w:r w:rsidRPr="0043386C">
        <w:rPr>
          <w:rStyle w:val="a3"/>
          <w:rFonts w:ascii="Times New Roman" w:hAnsi="Times New Roman"/>
          <w:color w:val="auto"/>
          <w:sz w:val="24"/>
          <w:szCs w:val="24"/>
          <w:lang w:val="en-US"/>
        </w:rPr>
        <w:t xml:space="preserve"> </w:t>
      </w:r>
      <w:r w:rsidR="00036BA8" w:rsidRPr="0043386C">
        <w:rPr>
          <w:rStyle w:val="a3"/>
          <w:rFonts w:ascii="Times New Roman" w:hAnsi="Times New Roman"/>
          <w:color w:val="auto"/>
          <w:sz w:val="24"/>
          <w:szCs w:val="24"/>
          <w:lang w:val="en-US"/>
        </w:rPr>
        <w:t xml:space="preserve">Grant </w:t>
      </w:r>
      <w:r w:rsidRPr="0043386C">
        <w:rPr>
          <w:rStyle w:val="a3"/>
          <w:rFonts w:ascii="Times New Roman" w:hAnsi="Times New Roman"/>
          <w:color w:val="auto"/>
          <w:sz w:val="24"/>
          <w:szCs w:val="24"/>
          <w:lang w:val="en-US"/>
        </w:rPr>
        <w:t>18-11-00100.</w:t>
      </w:r>
    </w:p>
    <w:p w14:paraId="773C0FFF" w14:textId="77777777" w:rsidR="00036BA8" w:rsidRDefault="00036BA8" w:rsidP="005D0EF2">
      <w:pPr>
        <w:tabs>
          <w:tab w:val="left" w:pos="1590"/>
        </w:tabs>
        <w:spacing w:after="0" w:line="240" w:lineRule="auto"/>
        <w:jc w:val="both"/>
        <w:rPr>
          <w:ins w:id="109" w:author="NAK" w:date="2023-02-22T21:53:00Z"/>
          <w:rStyle w:val="a3"/>
          <w:rFonts w:ascii="Times New Roman" w:hAnsi="Times New Roman"/>
          <w:color w:val="auto"/>
          <w:sz w:val="24"/>
          <w:szCs w:val="24"/>
          <w:lang w:val="en-US"/>
        </w:rPr>
      </w:pPr>
    </w:p>
    <w:p w14:paraId="563EA3C5" w14:textId="77777777" w:rsidR="004F73C4" w:rsidRDefault="00B66073">
      <w:pPr>
        <w:tabs>
          <w:tab w:val="left" w:pos="1590"/>
        </w:tabs>
        <w:spacing w:after="0" w:line="240" w:lineRule="auto"/>
        <w:jc w:val="both"/>
        <w:rPr>
          <w:rFonts w:ascii="Times New Roman" w:hAnsi="Times New Roman"/>
          <w:sz w:val="24"/>
          <w:szCs w:val="24"/>
          <w:lang w:val="en-US"/>
        </w:rPr>
      </w:pPr>
      <w:ins w:id="110" w:author="NAK" w:date="2023-02-22T21:53:00Z">
        <w:r w:rsidRPr="00B66073">
          <w:rPr>
            <w:rFonts w:ascii="Times New Roman" w:hAnsi="Times New Roman"/>
            <w:b/>
            <w:bCs/>
            <w:sz w:val="24"/>
            <w:szCs w:val="24"/>
            <w:highlight w:val="yellow"/>
            <w:lang w:val="en-US"/>
            <w:rPrChange w:id="111" w:author="NAK" w:date="2023-02-22T21:55:00Z">
              <w:rPr>
                <w:rFonts w:ascii="Times New Roman" w:hAnsi="Times New Roman"/>
                <w:color w:val="0000FF"/>
                <w:sz w:val="24"/>
                <w:szCs w:val="24"/>
                <w:u w:val="single"/>
                <w:lang w:val="en-US"/>
              </w:rPr>
            </w:rPrChange>
          </w:rPr>
          <w:t>For ci</w:t>
        </w:r>
      </w:ins>
      <w:ins w:id="112" w:author="NAK" w:date="2023-02-22T21:54:00Z">
        <w:r w:rsidRPr="00B66073">
          <w:rPr>
            <w:rFonts w:ascii="Times New Roman" w:hAnsi="Times New Roman"/>
            <w:b/>
            <w:bCs/>
            <w:sz w:val="24"/>
            <w:szCs w:val="24"/>
            <w:highlight w:val="yellow"/>
            <w:lang w:val="en-US"/>
            <w:rPrChange w:id="113" w:author="NAK" w:date="2023-02-22T21:55:00Z">
              <w:rPr>
                <w:rFonts w:ascii="Times New Roman" w:hAnsi="Times New Roman"/>
                <w:color w:val="0000FF"/>
                <w:sz w:val="24"/>
                <w:szCs w:val="24"/>
                <w:u w:val="single"/>
                <w:lang w:val="en-US"/>
              </w:rPr>
            </w:rPrChange>
          </w:rPr>
          <w:t>tation</w:t>
        </w:r>
        <w:r w:rsidRPr="00B66073">
          <w:rPr>
            <w:rFonts w:ascii="Times New Roman" w:hAnsi="Times New Roman"/>
            <w:sz w:val="24"/>
            <w:szCs w:val="24"/>
            <w:highlight w:val="yellow"/>
            <w:lang w:val="en-US"/>
            <w:rPrChange w:id="114" w:author="NAK" w:date="2023-02-22T21:55:00Z">
              <w:rPr>
                <w:rFonts w:ascii="Times New Roman" w:hAnsi="Times New Roman"/>
                <w:color w:val="0000FF"/>
                <w:sz w:val="24"/>
                <w:szCs w:val="24"/>
                <w:u w:val="single"/>
                <w:lang w:val="en-US"/>
              </w:rPr>
            </w:rPrChange>
          </w:rPr>
          <w:t xml:space="preserve">: </w:t>
        </w:r>
      </w:ins>
      <w:ins w:id="115" w:author="NAK" w:date="2023-02-22T21:53:00Z">
        <w:r w:rsidRPr="00B66073">
          <w:rPr>
            <w:rFonts w:ascii="Times New Roman" w:hAnsi="Times New Roman"/>
            <w:sz w:val="24"/>
            <w:szCs w:val="24"/>
            <w:highlight w:val="yellow"/>
            <w:lang w:val="en-US"/>
            <w:rPrChange w:id="116" w:author="NAK" w:date="2023-02-22T21:55:00Z">
              <w:rPr>
                <w:rFonts w:ascii="Times New Roman" w:hAnsi="Times New Roman"/>
                <w:color w:val="0000FF"/>
                <w:sz w:val="24"/>
                <w:szCs w:val="24"/>
                <w:u w:val="single"/>
                <w:lang w:val="en-US"/>
              </w:rPr>
            </w:rPrChange>
          </w:rPr>
          <w:t>Epelbaum I.V., Azimov R.Sh., Grigorev S.V.</w:t>
        </w:r>
      </w:ins>
      <w:ins w:id="117" w:author="NAK" w:date="2023-02-22T21:54:00Z">
        <w:r w:rsidRPr="00B66073">
          <w:rPr>
            <w:rFonts w:ascii="Times New Roman" w:hAnsi="Times New Roman"/>
            <w:sz w:val="24"/>
            <w:szCs w:val="24"/>
            <w:highlight w:val="yellow"/>
            <w:lang w:val="en-US"/>
            <w:rPrChange w:id="118" w:author="NAK" w:date="2023-02-22T21:55:00Z">
              <w:rPr>
                <w:rFonts w:ascii="Times New Roman" w:hAnsi="Times New Roman"/>
                <w:color w:val="0000FF"/>
                <w:sz w:val="24"/>
                <w:szCs w:val="24"/>
                <w:u w:val="single"/>
                <w:lang w:val="en-US"/>
              </w:rPr>
            </w:rPrChange>
          </w:rPr>
          <w:t xml:space="preserve"> </w:t>
        </w:r>
      </w:ins>
      <w:ins w:id="119" w:author="NAK" w:date="2023-02-22T21:53:00Z">
        <w:r w:rsidRPr="00B66073">
          <w:rPr>
            <w:rFonts w:ascii="Times New Roman" w:hAnsi="Times New Roman"/>
            <w:sz w:val="24"/>
            <w:szCs w:val="24"/>
            <w:highlight w:val="yellow"/>
            <w:lang w:val="en-US"/>
            <w:rPrChange w:id="120" w:author="NAK" w:date="2023-02-22T21:55:00Z">
              <w:rPr>
                <w:rFonts w:ascii="Times New Roman" w:hAnsi="Times New Roman"/>
                <w:color w:val="0000FF"/>
                <w:sz w:val="24"/>
                <w:szCs w:val="24"/>
                <w:u w:val="single"/>
                <w:lang w:val="en-US"/>
              </w:rPr>
            </w:rPrChange>
          </w:rPr>
          <w:t>Multiple context-free path querying by matrix multiplication</w:t>
        </w:r>
      </w:ins>
      <w:ins w:id="121" w:author="NAK" w:date="2023-02-22T21:54:00Z">
        <w:r w:rsidRPr="00B66073">
          <w:rPr>
            <w:rFonts w:ascii="Times New Roman" w:hAnsi="Times New Roman"/>
            <w:sz w:val="24"/>
            <w:szCs w:val="24"/>
            <w:highlight w:val="yellow"/>
            <w:lang w:val="en-US"/>
            <w:rPrChange w:id="122" w:author="NAK" w:date="2023-02-22T21:55:00Z">
              <w:rPr>
                <w:rFonts w:ascii="Times New Roman" w:hAnsi="Times New Roman"/>
                <w:color w:val="0000FF"/>
                <w:sz w:val="24"/>
                <w:szCs w:val="24"/>
                <w:u w:val="single"/>
                <w:lang w:val="en-US"/>
              </w:rPr>
            </w:rPrChange>
          </w:rPr>
          <w:t xml:space="preserve">. </w:t>
        </w:r>
        <w:r w:rsidRPr="00B66073">
          <w:rPr>
            <w:rFonts w:ascii="Times New Roman" w:hAnsi="Times New Roman"/>
            <w:i/>
            <w:iCs/>
            <w:sz w:val="24"/>
            <w:szCs w:val="24"/>
            <w:highlight w:val="yellow"/>
            <w:lang w:val="en-US"/>
            <w:rPrChange w:id="123" w:author="NAK" w:date="2023-02-22T21:55:00Z">
              <w:rPr>
                <w:rFonts w:ascii="Times New Roman" w:hAnsi="Times New Roman"/>
                <w:color w:val="0000FF"/>
                <w:sz w:val="24"/>
                <w:szCs w:val="24"/>
                <w:u w:val="single"/>
                <w:lang w:val="en-US"/>
              </w:rPr>
            </w:rPrChange>
          </w:rPr>
          <w:t>Scientific and Technical Journal of Information Technologies, Mechanics and Optics</w:t>
        </w:r>
        <w:r w:rsidRPr="00B66073">
          <w:rPr>
            <w:rFonts w:ascii="Times New Roman" w:hAnsi="Times New Roman"/>
            <w:sz w:val="24"/>
            <w:szCs w:val="24"/>
            <w:highlight w:val="yellow"/>
            <w:lang w:val="en-US"/>
            <w:rPrChange w:id="124" w:author="NAK" w:date="2023-02-22T21:55:00Z">
              <w:rPr>
                <w:rFonts w:ascii="Times New Roman" w:hAnsi="Times New Roman"/>
                <w:color w:val="0000FF"/>
                <w:sz w:val="24"/>
                <w:szCs w:val="24"/>
                <w:u w:val="single"/>
                <w:lang w:val="en-US"/>
              </w:rPr>
            </w:rPrChange>
          </w:rPr>
          <w:t>, 2023, vol. 23, no. 2, pp. . doi: 10.17586/2226-1494-2023-23-2-</w:t>
        </w:r>
      </w:ins>
    </w:p>
    <w:p w14:paraId="3C1D9967" w14:textId="77777777" w:rsidR="005D0EF2" w:rsidRPr="0043386C" w:rsidRDefault="005D0EF2" w:rsidP="005D0EF2">
      <w:pPr>
        <w:spacing w:after="0" w:line="240" w:lineRule="auto"/>
        <w:ind w:firstLine="709"/>
        <w:rPr>
          <w:rFonts w:ascii="Times New Roman" w:hAnsi="Times New Roman"/>
          <w:b/>
          <w:sz w:val="24"/>
          <w:szCs w:val="24"/>
          <w:lang w:val="en-US"/>
        </w:rPr>
      </w:pPr>
    </w:p>
    <w:p w14:paraId="5692E047" w14:textId="77777777" w:rsidR="005D0EF2" w:rsidRPr="0043386C" w:rsidRDefault="005D0EF2" w:rsidP="005D0EF2">
      <w:pPr>
        <w:spacing w:after="0" w:line="240" w:lineRule="auto"/>
        <w:rPr>
          <w:rFonts w:ascii="Times New Roman" w:hAnsi="Times New Roman"/>
          <w:bCs/>
          <w:sz w:val="24"/>
          <w:szCs w:val="24"/>
        </w:rPr>
      </w:pPr>
      <w:r w:rsidRPr="0043386C">
        <w:rPr>
          <w:rFonts w:ascii="Times New Roman" w:hAnsi="Times New Roman"/>
          <w:bCs/>
          <w:sz w:val="24"/>
          <w:szCs w:val="24"/>
        </w:rPr>
        <w:t xml:space="preserve">УДК </w:t>
      </w:r>
      <w:r w:rsidRPr="0043386C">
        <w:rPr>
          <w:rStyle w:val="a3"/>
          <w:rFonts w:ascii="Times New Roman" w:hAnsi="Times New Roman"/>
          <w:bCs/>
          <w:color w:val="auto"/>
          <w:sz w:val="24"/>
          <w:szCs w:val="24"/>
        </w:rPr>
        <w:t>004.421.2:519.17 004.657</w:t>
      </w:r>
    </w:p>
    <w:p w14:paraId="5BB2F828" w14:textId="77777777" w:rsidR="005D0EF2" w:rsidRDefault="005D0EF2" w:rsidP="005D0EF2">
      <w:pPr>
        <w:spacing w:after="0" w:line="240" w:lineRule="auto"/>
        <w:jc w:val="center"/>
        <w:rPr>
          <w:rStyle w:val="a3"/>
          <w:rFonts w:ascii="Times New Roman" w:hAnsi="Times New Roman"/>
          <w:b/>
          <w:color w:val="auto"/>
          <w:sz w:val="24"/>
          <w:szCs w:val="24"/>
        </w:rPr>
      </w:pPr>
    </w:p>
    <w:p w14:paraId="7BE6F3BD" w14:textId="77777777" w:rsidR="005D0EF2" w:rsidRDefault="005D0EF2" w:rsidP="005D0EF2">
      <w:pPr>
        <w:spacing w:after="0" w:line="240" w:lineRule="auto"/>
        <w:jc w:val="center"/>
        <w:rPr>
          <w:rStyle w:val="a3"/>
          <w:rFonts w:ascii="Times New Roman" w:hAnsi="Times New Roman"/>
          <w:b/>
          <w:color w:val="auto"/>
          <w:sz w:val="24"/>
          <w:szCs w:val="24"/>
        </w:rPr>
      </w:pPr>
      <w:r w:rsidRPr="0043386C">
        <w:rPr>
          <w:rStyle w:val="a3"/>
          <w:rFonts w:ascii="Times New Roman" w:hAnsi="Times New Roman"/>
          <w:b/>
          <w:color w:val="auto"/>
          <w:sz w:val="24"/>
          <w:szCs w:val="24"/>
        </w:rPr>
        <w:t>Решение задачи достижимости в графе с заданными ограничениями в виде многокомпонентной контекстно-свободной грамматики с использованием умножения матриц</w:t>
      </w:r>
    </w:p>
    <w:p w14:paraId="6621985D" w14:textId="77777777" w:rsidR="005D0EF2" w:rsidRPr="0043386C" w:rsidRDefault="005D0EF2" w:rsidP="005D0EF2">
      <w:pPr>
        <w:spacing w:after="0" w:line="240" w:lineRule="auto"/>
        <w:jc w:val="center"/>
        <w:rPr>
          <w:rFonts w:ascii="Times New Roman" w:hAnsi="Times New Roman"/>
          <w:b/>
          <w:sz w:val="24"/>
          <w:szCs w:val="24"/>
        </w:rPr>
      </w:pPr>
    </w:p>
    <w:p w14:paraId="31DF079F" w14:textId="2671F961" w:rsidR="005D0EF2" w:rsidRPr="0043386C" w:rsidRDefault="005D0EF2" w:rsidP="005D0EF2">
      <w:pPr>
        <w:spacing w:after="0" w:line="240" w:lineRule="auto"/>
        <w:jc w:val="center"/>
        <w:rPr>
          <w:rStyle w:val="a3"/>
          <w:rFonts w:ascii="Times New Roman" w:hAnsi="Times New Roman"/>
          <w:b/>
          <w:color w:val="auto"/>
          <w:sz w:val="24"/>
          <w:szCs w:val="24"/>
        </w:rPr>
      </w:pPr>
      <w:r w:rsidRPr="0043386C">
        <w:rPr>
          <w:rStyle w:val="a3"/>
          <w:rFonts w:ascii="Times New Roman" w:hAnsi="Times New Roman"/>
          <w:b/>
          <w:color w:val="auto"/>
          <w:sz w:val="24"/>
          <w:szCs w:val="24"/>
        </w:rPr>
        <w:t>Илья Владимирович Эпельбаум</w:t>
      </w:r>
      <w:r w:rsidR="004B474F">
        <w:rPr>
          <w:rStyle w:val="a3"/>
          <w:rFonts w:ascii="Times New Roman" w:hAnsi="Times New Roman"/>
          <w:b/>
          <w:color w:val="auto"/>
          <w:sz w:val="24"/>
          <w:szCs w:val="24"/>
          <w:vertAlign w:val="superscript"/>
        </w:rPr>
        <w:t>1</w:t>
      </w:r>
      <w:r w:rsidRPr="0043386C">
        <w:rPr>
          <w:rStyle w:val="a3"/>
          <w:rFonts w:ascii="Times New Roman" w:hAnsi="Times New Roman"/>
          <w:b/>
          <w:color w:val="auto"/>
          <w:sz w:val="24"/>
          <w:szCs w:val="24"/>
        </w:rPr>
        <w:t>, Рустам Шухратуллович Азимов</w:t>
      </w:r>
      <w:r w:rsidR="004B474F">
        <w:rPr>
          <w:rStyle w:val="a3"/>
          <w:rFonts w:ascii="Times New Roman" w:hAnsi="Times New Roman"/>
          <w:b/>
          <w:color w:val="auto"/>
          <w:sz w:val="24"/>
          <w:szCs w:val="24"/>
          <w:vertAlign w:val="superscript"/>
        </w:rPr>
        <w:t>2</w:t>
      </w:r>
      <w:r w:rsidRPr="0043386C">
        <w:rPr>
          <w:rStyle w:val="a3"/>
          <w:rFonts w:ascii="Times New Roman" w:hAnsi="Times New Roman"/>
          <w:b/>
          <w:color w:val="auto"/>
          <w:sz w:val="24"/>
          <w:szCs w:val="24"/>
        </w:rPr>
        <w:t xml:space="preserve">, </w:t>
      </w:r>
    </w:p>
    <w:p w14:paraId="54341E73" w14:textId="77777777" w:rsidR="005D0EF2" w:rsidRDefault="005D0EF2" w:rsidP="005D0EF2">
      <w:pPr>
        <w:spacing w:after="0" w:line="240" w:lineRule="auto"/>
        <w:jc w:val="center"/>
        <w:rPr>
          <w:rStyle w:val="a3"/>
          <w:rFonts w:ascii="Times New Roman" w:hAnsi="Times New Roman"/>
          <w:b/>
          <w:color w:val="auto"/>
          <w:sz w:val="24"/>
          <w:szCs w:val="24"/>
          <w:vertAlign w:val="superscript"/>
        </w:rPr>
      </w:pPr>
      <w:r w:rsidRPr="0043386C">
        <w:rPr>
          <w:rStyle w:val="a3"/>
          <w:rFonts w:ascii="Times New Roman" w:hAnsi="Times New Roman"/>
          <w:b/>
          <w:color w:val="auto"/>
          <w:sz w:val="24"/>
          <w:szCs w:val="24"/>
        </w:rPr>
        <w:t>Семён Вячеславович Григорьев</w:t>
      </w:r>
      <w:r w:rsidR="004B474F">
        <w:rPr>
          <w:rStyle w:val="a3"/>
          <w:rFonts w:ascii="Times New Roman" w:hAnsi="Times New Roman"/>
          <w:b/>
          <w:color w:val="auto"/>
          <w:sz w:val="24"/>
          <w:szCs w:val="24"/>
          <w:vertAlign w:val="superscript"/>
        </w:rPr>
        <w:t>3</w:t>
      </w:r>
    </w:p>
    <w:p w14:paraId="6E810AC0" w14:textId="77777777" w:rsidR="004B474F" w:rsidRPr="004B474F" w:rsidRDefault="004B474F" w:rsidP="005D0EF2">
      <w:pPr>
        <w:spacing w:after="0" w:line="240" w:lineRule="auto"/>
        <w:jc w:val="center"/>
        <w:rPr>
          <w:rStyle w:val="a3"/>
          <w:rFonts w:ascii="Times New Roman" w:hAnsi="Times New Roman"/>
          <w:bCs/>
          <w:color w:val="auto"/>
          <w:sz w:val="24"/>
          <w:szCs w:val="24"/>
        </w:rPr>
      </w:pPr>
    </w:p>
    <w:p w14:paraId="678653F2" w14:textId="77777777" w:rsidR="004B474F" w:rsidRDefault="00CC79AE" w:rsidP="00CC79AE">
      <w:pPr>
        <w:pStyle w:val="ab"/>
        <w:spacing w:after="0" w:line="240" w:lineRule="auto"/>
        <w:ind w:left="0"/>
        <w:rPr>
          <w:rFonts w:ascii="Times New Roman" w:hAnsi="Times New Roman"/>
          <w:sz w:val="24"/>
          <w:szCs w:val="24"/>
        </w:rPr>
      </w:pPr>
      <w:r>
        <w:rPr>
          <w:rFonts w:ascii="Times New Roman" w:hAnsi="Times New Roman"/>
          <w:sz w:val="24"/>
          <w:szCs w:val="24"/>
          <w:vertAlign w:val="superscript"/>
          <w:lang w:val="ru-RU"/>
        </w:rPr>
        <w:t>1 </w:t>
      </w:r>
      <w:r w:rsidR="004B474F" w:rsidRPr="004B474F">
        <w:rPr>
          <w:rFonts w:ascii="Times New Roman" w:hAnsi="Times New Roman"/>
          <w:sz w:val="24"/>
          <w:szCs w:val="24"/>
        </w:rPr>
        <w:t>ООО «КВЕРИФАЙ ЛАБС», Санкт-Петербург, 193313, Российская Федерация</w:t>
      </w:r>
    </w:p>
    <w:p w14:paraId="28B6DEA6" w14:textId="77777777" w:rsidR="00CC79AE" w:rsidRDefault="00CC79AE" w:rsidP="00CC79AE">
      <w:pPr>
        <w:pStyle w:val="ab"/>
        <w:spacing w:after="0" w:line="240" w:lineRule="auto"/>
        <w:ind w:left="0"/>
        <w:rPr>
          <w:rFonts w:ascii="Times New Roman" w:hAnsi="Times New Roman"/>
          <w:sz w:val="24"/>
          <w:szCs w:val="24"/>
        </w:rPr>
      </w:pPr>
      <w:r>
        <w:rPr>
          <w:rFonts w:ascii="Times New Roman" w:hAnsi="Times New Roman"/>
          <w:sz w:val="24"/>
          <w:szCs w:val="24"/>
          <w:vertAlign w:val="superscript"/>
          <w:lang w:val="ru-RU"/>
        </w:rPr>
        <w:t>2,3 </w:t>
      </w:r>
      <w:r w:rsidRPr="004B474F">
        <w:rPr>
          <w:rFonts w:ascii="Times New Roman" w:hAnsi="Times New Roman"/>
          <w:sz w:val="24"/>
          <w:szCs w:val="24"/>
        </w:rPr>
        <w:t>Санкт-Петербургский государственный университет, Санкт-Петербург, 199034, Российская Федерация</w:t>
      </w:r>
    </w:p>
    <w:p w14:paraId="0A883D3B" w14:textId="77777777" w:rsidR="00CC79AE" w:rsidRDefault="00CC79AE" w:rsidP="00CC79AE">
      <w:pPr>
        <w:pStyle w:val="ab"/>
        <w:spacing w:after="0" w:line="240" w:lineRule="auto"/>
        <w:ind w:left="0"/>
        <w:rPr>
          <w:rFonts w:ascii="Times New Roman" w:hAnsi="Times New Roman"/>
          <w:sz w:val="24"/>
          <w:szCs w:val="24"/>
        </w:rPr>
      </w:pPr>
    </w:p>
    <w:p w14:paraId="27A1B962" w14:textId="77777777" w:rsidR="00CC79AE" w:rsidRPr="00CC79AE" w:rsidRDefault="00CC79AE" w:rsidP="00CC79AE">
      <w:pPr>
        <w:pStyle w:val="ab"/>
        <w:spacing w:after="0" w:line="240" w:lineRule="auto"/>
        <w:ind w:left="0"/>
        <w:rPr>
          <w:rFonts w:ascii="Times New Roman" w:hAnsi="Times New Roman"/>
          <w:sz w:val="24"/>
          <w:szCs w:val="24"/>
          <w:vertAlign w:val="superscript"/>
        </w:rPr>
      </w:pPr>
      <w:r w:rsidRPr="00CC79AE">
        <w:rPr>
          <w:rFonts w:ascii="Times New Roman" w:hAnsi="Times New Roman"/>
          <w:sz w:val="24"/>
          <w:szCs w:val="24"/>
          <w:vertAlign w:val="superscript"/>
        </w:rPr>
        <w:t>1</w:t>
      </w:r>
      <w:r w:rsidRPr="00CC79AE">
        <w:rPr>
          <w:rFonts w:ascii="Times New Roman" w:hAnsi="Times New Roman"/>
          <w:sz w:val="24"/>
          <w:szCs w:val="24"/>
          <w:vertAlign w:val="superscript"/>
          <w:lang w:val="ru-RU"/>
        </w:rPr>
        <w:t> </w:t>
      </w:r>
      <w:hyperlink r:id="rId8" w:history="1">
        <w:r w:rsidRPr="00CC79AE">
          <w:rPr>
            <w:rStyle w:val="a6"/>
            <w:rFonts w:ascii="Times New Roman" w:hAnsi="Times New Roman"/>
            <w:color w:val="auto"/>
            <w:sz w:val="24"/>
            <w:szCs w:val="24"/>
            <w:u w:val="none"/>
          </w:rPr>
          <w:t>ilya.epelbaum@gmail.com</w:t>
        </w:r>
      </w:hyperlink>
      <w:r w:rsidRPr="00CC79AE">
        <w:rPr>
          <w:rFonts w:ascii="Times New Roman" w:hAnsi="Times New Roman"/>
          <w:sz w:val="24"/>
          <w:szCs w:val="24"/>
        </w:rPr>
        <w:t xml:space="preserve">, </w:t>
      </w:r>
      <w:hyperlink r:id="rId9" w:history="1">
        <w:r w:rsidRPr="00CC79AE">
          <w:rPr>
            <w:rStyle w:val="a6"/>
            <w:rFonts w:ascii="Times New Roman" w:hAnsi="Times New Roman"/>
            <w:color w:val="auto"/>
            <w:sz w:val="24"/>
            <w:szCs w:val="24"/>
            <w:u w:val="none"/>
          </w:rPr>
          <w:t>https://orcid.org/0000-0003-2660-6193</w:t>
        </w:r>
      </w:hyperlink>
    </w:p>
    <w:p w14:paraId="025199E1" w14:textId="7D78C9C3" w:rsidR="00CC79AE" w:rsidRPr="00CC79AE" w:rsidRDefault="00CC79AE" w:rsidP="00CC79AE">
      <w:pPr>
        <w:pStyle w:val="ab"/>
        <w:spacing w:after="0" w:line="240" w:lineRule="auto"/>
        <w:ind w:left="0"/>
        <w:rPr>
          <w:rFonts w:ascii="Times New Roman" w:hAnsi="Times New Roman"/>
          <w:sz w:val="24"/>
          <w:szCs w:val="24"/>
          <w:vertAlign w:val="superscript"/>
        </w:rPr>
      </w:pPr>
      <w:r w:rsidRPr="00CC79AE">
        <w:rPr>
          <w:rFonts w:ascii="Times New Roman" w:hAnsi="Times New Roman"/>
          <w:sz w:val="24"/>
          <w:szCs w:val="24"/>
          <w:vertAlign w:val="superscript"/>
        </w:rPr>
        <w:lastRenderedPageBreak/>
        <w:t>2</w:t>
      </w:r>
      <w:r w:rsidRPr="00CC79AE">
        <w:rPr>
          <w:rFonts w:ascii="Times New Roman" w:hAnsi="Times New Roman"/>
          <w:sz w:val="24"/>
          <w:szCs w:val="24"/>
          <w:vertAlign w:val="superscript"/>
          <w:lang w:val="ru-RU"/>
        </w:rPr>
        <w:t> </w:t>
      </w:r>
      <w:hyperlink r:id="rId10" w:history="1">
        <w:r w:rsidRPr="00CC79AE">
          <w:rPr>
            <w:rStyle w:val="a6"/>
            <w:rFonts w:ascii="Times New Roman" w:hAnsi="Times New Roman"/>
            <w:color w:val="auto"/>
            <w:sz w:val="24"/>
            <w:szCs w:val="24"/>
            <w:u w:val="none"/>
          </w:rPr>
          <w:t>rustam.azimov19021995@gmail.com</w:t>
        </w:r>
      </w:hyperlink>
      <w:r w:rsidRPr="00CC79AE">
        <w:rPr>
          <w:rFonts w:ascii="Times New Roman" w:hAnsi="Times New Roman"/>
          <w:sz w:val="24"/>
          <w:szCs w:val="24"/>
        </w:rPr>
        <w:t xml:space="preserve">, </w:t>
      </w:r>
      <w:hyperlink r:id="rId11" w:history="1">
        <w:r w:rsidRPr="00CC79AE">
          <w:rPr>
            <w:rStyle w:val="a6"/>
            <w:rFonts w:ascii="Times New Roman" w:hAnsi="Times New Roman"/>
            <w:color w:val="auto"/>
            <w:sz w:val="24"/>
            <w:szCs w:val="24"/>
            <w:u w:val="none"/>
          </w:rPr>
          <w:t>https://orcid.org/0000-0003-0223-5172</w:t>
        </w:r>
      </w:hyperlink>
    </w:p>
    <w:p w14:paraId="0F8905D6" w14:textId="77777777" w:rsidR="00CC79AE" w:rsidRPr="00CC79AE" w:rsidRDefault="00CC79AE" w:rsidP="00CC79AE">
      <w:pPr>
        <w:pStyle w:val="ab"/>
        <w:spacing w:after="0" w:line="240" w:lineRule="auto"/>
        <w:ind w:left="0"/>
        <w:rPr>
          <w:rStyle w:val="a3"/>
          <w:rFonts w:ascii="Times New Roman" w:hAnsi="Times New Roman"/>
          <w:color w:val="auto"/>
          <w:sz w:val="24"/>
          <w:szCs w:val="24"/>
          <w:vertAlign w:val="superscript"/>
        </w:rPr>
      </w:pPr>
      <w:r w:rsidRPr="00CC79AE">
        <w:rPr>
          <w:rFonts w:ascii="Times New Roman" w:hAnsi="Times New Roman"/>
          <w:sz w:val="24"/>
          <w:szCs w:val="24"/>
          <w:vertAlign w:val="superscript"/>
        </w:rPr>
        <w:t>3</w:t>
      </w:r>
      <w:r w:rsidRPr="00CC79AE">
        <w:rPr>
          <w:rFonts w:ascii="Times New Roman" w:hAnsi="Times New Roman"/>
          <w:sz w:val="24"/>
          <w:szCs w:val="24"/>
          <w:vertAlign w:val="superscript"/>
          <w:lang w:val="ru-RU"/>
        </w:rPr>
        <w:t> </w:t>
      </w:r>
      <w:hyperlink r:id="rId12" w:history="1">
        <w:r w:rsidRPr="00CC79AE">
          <w:rPr>
            <w:rStyle w:val="a6"/>
            <w:rFonts w:ascii="Times New Roman" w:hAnsi="Times New Roman"/>
            <w:color w:val="auto"/>
            <w:sz w:val="24"/>
            <w:szCs w:val="24"/>
            <w:u w:val="none"/>
          </w:rPr>
          <w:t>s.v.grigoriev@spbu.ru</w:t>
        </w:r>
      </w:hyperlink>
      <w:r w:rsidRPr="00CC79AE">
        <w:rPr>
          <w:rFonts w:ascii="Times New Roman" w:hAnsi="Times New Roman"/>
          <w:sz w:val="24"/>
          <w:szCs w:val="24"/>
        </w:rPr>
        <w:t xml:space="preserve">, </w:t>
      </w:r>
      <w:hyperlink r:id="rId13" w:history="1">
        <w:r w:rsidRPr="00CC79AE">
          <w:rPr>
            <w:rStyle w:val="a6"/>
            <w:rFonts w:ascii="Times New Roman" w:hAnsi="Times New Roman"/>
            <w:color w:val="auto"/>
            <w:sz w:val="24"/>
            <w:szCs w:val="24"/>
            <w:u w:val="none"/>
          </w:rPr>
          <w:t>https://orcid.org/0000-0002-7966-0698</w:t>
        </w:r>
      </w:hyperlink>
    </w:p>
    <w:p w14:paraId="16B1A5F5" w14:textId="77777777" w:rsidR="005D0EF2" w:rsidRPr="00F92C64" w:rsidRDefault="005D0EF2" w:rsidP="005D0EF2">
      <w:pPr>
        <w:spacing w:after="0" w:line="240" w:lineRule="auto"/>
        <w:jc w:val="both"/>
        <w:rPr>
          <w:rFonts w:ascii="Times New Roman" w:hAnsi="Times New Roman"/>
          <w:b/>
          <w:sz w:val="24"/>
          <w:szCs w:val="24"/>
          <w:lang w:val="el-GR"/>
        </w:rPr>
      </w:pPr>
    </w:p>
    <w:p w14:paraId="38386FDC" w14:textId="77777777" w:rsidR="005D0EF2" w:rsidRPr="0043386C" w:rsidRDefault="005D0EF2" w:rsidP="005D0EF2">
      <w:pPr>
        <w:spacing w:after="0" w:line="240" w:lineRule="auto"/>
        <w:jc w:val="both"/>
        <w:rPr>
          <w:rFonts w:ascii="Times New Roman" w:hAnsi="Times New Roman"/>
          <w:b/>
          <w:sz w:val="24"/>
          <w:szCs w:val="24"/>
        </w:rPr>
      </w:pPr>
      <w:r w:rsidRPr="0043386C">
        <w:rPr>
          <w:rFonts w:ascii="Times New Roman" w:hAnsi="Times New Roman"/>
          <w:b/>
          <w:sz w:val="24"/>
          <w:szCs w:val="24"/>
        </w:rPr>
        <w:t>Аннотация</w:t>
      </w:r>
    </w:p>
    <w:p w14:paraId="68282C2D" w14:textId="77777777" w:rsidR="005D0EF2" w:rsidRPr="0043386C" w:rsidRDefault="005D0EF2" w:rsidP="005D0EF2">
      <w:pPr>
        <w:spacing w:after="0" w:line="240" w:lineRule="auto"/>
        <w:jc w:val="both"/>
        <w:rPr>
          <w:rStyle w:val="a3"/>
          <w:rFonts w:ascii="Times New Roman" w:hAnsi="Times New Roman"/>
          <w:color w:val="auto"/>
          <w:sz w:val="24"/>
          <w:szCs w:val="24"/>
        </w:rPr>
      </w:pPr>
      <w:r w:rsidRPr="0043386C">
        <w:rPr>
          <w:rStyle w:val="a3"/>
          <w:rFonts w:ascii="Times New Roman" w:hAnsi="Times New Roman"/>
          <w:b/>
          <w:color w:val="auto"/>
          <w:sz w:val="24"/>
          <w:szCs w:val="24"/>
        </w:rPr>
        <w:t xml:space="preserve">Предмет исследования. </w:t>
      </w:r>
      <w:r w:rsidRPr="0043386C">
        <w:rPr>
          <w:rStyle w:val="a3"/>
          <w:rFonts w:ascii="Times New Roman" w:hAnsi="Times New Roman"/>
          <w:color w:val="auto"/>
          <w:sz w:val="24"/>
          <w:szCs w:val="24"/>
        </w:rPr>
        <w:t xml:space="preserve">Многие задачи анализа графов могут быть сформулированы как задачи поиска путей с ограничениями в виде формальных языков. В последнее время задача достижимости в графе с заданными ограничениями в виде контекстно-свободных языков стала очень популярной и используется во многих областях, например, для </w:t>
      </w:r>
      <w:r w:rsidRPr="0076373C">
        <w:rPr>
          <w:rStyle w:val="a3"/>
          <w:rFonts w:ascii="Times New Roman" w:hAnsi="Times New Roman"/>
          <w:color w:val="auto"/>
          <w:sz w:val="24"/>
          <w:szCs w:val="24"/>
        </w:rPr>
        <w:t>запросов к графовым базам данных, для анализа RDF (</w:t>
      </w:r>
      <w:r w:rsidRPr="0076373C">
        <w:rPr>
          <w:rStyle w:val="extendedtext-short"/>
          <w:rFonts w:ascii="Times New Roman" w:hAnsi="Times New Roman"/>
          <w:sz w:val="24"/>
          <w:szCs w:val="24"/>
        </w:rPr>
        <w:t>Resource Description Framework</w:t>
      </w:r>
      <w:r w:rsidRPr="0076373C">
        <w:rPr>
          <w:rStyle w:val="a3"/>
          <w:rFonts w:ascii="Times New Roman" w:hAnsi="Times New Roman"/>
          <w:color w:val="auto"/>
          <w:sz w:val="24"/>
          <w:szCs w:val="24"/>
        </w:rPr>
        <w:t xml:space="preserve">) данных. Однако некоторые сложные ограничения на пути </w:t>
      </w:r>
      <w:r w:rsidRPr="0076373C">
        <w:rPr>
          <w:rFonts w:ascii="Times New Roman" w:hAnsi="Times New Roman"/>
          <w:sz w:val="24"/>
          <w:szCs w:val="24"/>
        </w:rPr>
        <w:t xml:space="preserve">в графе </w:t>
      </w:r>
      <w:r w:rsidRPr="0076373C">
        <w:rPr>
          <w:rStyle w:val="a3"/>
          <w:rFonts w:ascii="Times New Roman" w:hAnsi="Times New Roman"/>
          <w:color w:val="auto"/>
          <w:sz w:val="24"/>
          <w:szCs w:val="24"/>
        </w:rPr>
        <w:t xml:space="preserve">не могут быть описаны с помощью контекстно-свободных языков, поэтому были предложены различные расширения. Многокомпонентные контекстно-свободные языки </w:t>
      </w:r>
      <w:r w:rsidRPr="0076373C">
        <w:rPr>
          <w:rStyle w:val="a3"/>
          <w:rFonts w:ascii="Times New Roman" w:hAnsi="Times New Roman"/>
          <w:strike/>
          <w:color w:val="auto"/>
          <w:sz w:val="24"/>
          <w:szCs w:val="24"/>
        </w:rPr>
        <w:t>–</w:t>
      </w:r>
      <w:r w:rsidRPr="0076373C">
        <w:rPr>
          <w:rFonts w:ascii="Times New Roman" w:hAnsi="Times New Roman"/>
          <w:color w:val="0070C0"/>
          <w:sz w:val="24"/>
          <w:szCs w:val="24"/>
        </w:rPr>
        <w:t xml:space="preserve"> </w:t>
      </w:r>
      <w:r w:rsidRPr="0076373C">
        <w:rPr>
          <w:rStyle w:val="a3"/>
          <w:rFonts w:ascii="Times New Roman" w:hAnsi="Times New Roman"/>
          <w:color w:val="auto"/>
          <w:sz w:val="24"/>
          <w:szCs w:val="24"/>
        </w:rPr>
        <w:t>одн</w:t>
      </w:r>
      <w:r w:rsidRPr="0076373C">
        <w:rPr>
          <w:rFonts w:ascii="Times New Roman" w:hAnsi="Times New Roman"/>
          <w:sz w:val="24"/>
          <w:szCs w:val="24"/>
        </w:rPr>
        <w:t>о</w:t>
      </w:r>
      <w:r w:rsidRPr="0076373C">
        <w:rPr>
          <w:rStyle w:val="a3"/>
          <w:rFonts w:ascii="Times New Roman" w:hAnsi="Times New Roman"/>
          <w:color w:val="auto"/>
          <w:sz w:val="24"/>
          <w:szCs w:val="24"/>
        </w:rPr>
        <w:t xml:space="preserve"> из таких расширений. В данной работе представлены результаты разработки первого алгоритма</w:t>
      </w:r>
      <w:r w:rsidRPr="0043386C">
        <w:rPr>
          <w:rStyle w:val="a3"/>
          <w:rFonts w:ascii="Times New Roman" w:hAnsi="Times New Roman"/>
          <w:color w:val="auto"/>
          <w:sz w:val="24"/>
          <w:szCs w:val="24"/>
        </w:rPr>
        <w:t xml:space="preserve"> поиска путей в графе с заданными ограничениями в виде многокомпонентных контекстно-свободных языков. </w:t>
      </w:r>
      <w:r w:rsidRPr="0043386C">
        <w:rPr>
          <w:rStyle w:val="a3"/>
          <w:rFonts w:ascii="Times New Roman" w:hAnsi="Times New Roman"/>
          <w:b/>
          <w:color w:val="auto"/>
          <w:sz w:val="24"/>
          <w:szCs w:val="24"/>
        </w:rPr>
        <w:t>Метод.</w:t>
      </w:r>
      <w:r w:rsidRPr="0043386C">
        <w:rPr>
          <w:rStyle w:val="a3"/>
          <w:rFonts w:ascii="Times New Roman" w:hAnsi="Times New Roman"/>
          <w:color w:val="auto"/>
          <w:sz w:val="24"/>
          <w:szCs w:val="24"/>
        </w:rPr>
        <w:t xml:space="preserve"> Сущность предложенного алгоритма состоит в использовании набора булевых матриц и операций над ними для поиска путей в графе, удовлетворяющих заданным ограничениям. Основной операцией является умножение булевых матриц. В качестве результата алгоритм возвращает набор матриц, содержащий всю информацию, необходимую для решения задачи достижимости в графе с заданными ограничениями в виде многокомпонентного контекстно-свободного языка. </w:t>
      </w:r>
      <w:r w:rsidRPr="0043386C">
        <w:rPr>
          <w:rStyle w:val="a3"/>
          <w:rFonts w:ascii="Times New Roman" w:hAnsi="Times New Roman"/>
          <w:b/>
          <w:color w:val="auto"/>
          <w:sz w:val="24"/>
          <w:szCs w:val="24"/>
        </w:rPr>
        <w:t>Основные результаты.</w:t>
      </w:r>
      <w:r w:rsidRPr="0043386C">
        <w:rPr>
          <w:rStyle w:val="a3"/>
          <w:rFonts w:ascii="Times New Roman" w:hAnsi="Times New Roman"/>
          <w:color w:val="auto"/>
          <w:sz w:val="24"/>
          <w:szCs w:val="24"/>
        </w:rPr>
        <w:t xml:space="preserve"> Представленный алгоритм реализован на языке Python с использованием стандарта GraphBLAS. Выполнен анализ реальных</w:t>
      </w:r>
      <w:r w:rsidRPr="00FD073E">
        <w:rPr>
          <w:rStyle w:val="a3"/>
          <w:rFonts w:ascii="Times New Roman" w:hAnsi="Times New Roman"/>
          <w:color w:val="auto"/>
          <w:sz w:val="24"/>
          <w:szCs w:val="24"/>
        </w:rPr>
        <w:t xml:space="preserve"> RDF </w:t>
      </w:r>
      <w:r w:rsidRPr="0043386C">
        <w:rPr>
          <w:rStyle w:val="a3"/>
          <w:rFonts w:ascii="Times New Roman" w:hAnsi="Times New Roman"/>
          <w:color w:val="auto"/>
          <w:sz w:val="24"/>
          <w:szCs w:val="24"/>
        </w:rPr>
        <w:t>данных и синтетических графов для некоторых классических многокомпонентных контекстно-свободных языков. Исследование показало, что при использовании разреженного формата для хранения матриц и параллельных вычислений для графов с десятками тысяч р</w:t>
      </w:r>
      <w:r>
        <w:rPr>
          <w:rStyle w:val="a3"/>
          <w:rFonts w:ascii="Times New Roman" w:hAnsi="Times New Roman"/>
          <w:color w:val="auto"/>
          <w:sz w:val="24"/>
          <w:szCs w:val="24"/>
        </w:rPr>
        <w:t>е</w:t>
      </w:r>
      <w:r w:rsidRPr="0043386C">
        <w:rPr>
          <w:rStyle w:val="a3"/>
          <w:rFonts w:ascii="Times New Roman" w:hAnsi="Times New Roman"/>
          <w:color w:val="auto"/>
          <w:sz w:val="24"/>
          <w:szCs w:val="24"/>
        </w:rPr>
        <w:t>бер время анализа может составлять 10</w:t>
      </w:r>
      <w:r>
        <w:rPr>
          <w:rStyle w:val="a3"/>
          <w:rFonts w:ascii="Times New Roman" w:hAnsi="Times New Roman"/>
          <w:color w:val="auto"/>
          <w:sz w:val="24"/>
          <w:szCs w:val="24"/>
        </w:rPr>
        <w:t>–</w:t>
      </w:r>
      <w:r w:rsidRPr="0043386C">
        <w:rPr>
          <w:rStyle w:val="a3"/>
          <w:rFonts w:ascii="Times New Roman" w:hAnsi="Times New Roman"/>
          <w:color w:val="auto"/>
          <w:sz w:val="24"/>
          <w:szCs w:val="24"/>
        </w:rPr>
        <w:t>20 минут. Результат провед</w:t>
      </w:r>
      <w:r>
        <w:rPr>
          <w:rStyle w:val="a3"/>
          <w:rFonts w:ascii="Times New Roman" w:hAnsi="Times New Roman"/>
          <w:color w:val="auto"/>
          <w:sz w:val="24"/>
          <w:szCs w:val="24"/>
        </w:rPr>
        <w:t>е</w:t>
      </w:r>
      <w:r w:rsidRPr="0043386C">
        <w:rPr>
          <w:rStyle w:val="a3"/>
          <w:rFonts w:ascii="Times New Roman" w:hAnsi="Times New Roman"/>
          <w:color w:val="auto"/>
          <w:sz w:val="24"/>
          <w:szCs w:val="24"/>
        </w:rPr>
        <w:t xml:space="preserve">нного анализа представляет десятки </w:t>
      </w:r>
      <w:r w:rsidRPr="0076373C">
        <w:rPr>
          <w:rStyle w:val="a3"/>
          <w:rFonts w:ascii="Times New Roman" w:hAnsi="Times New Roman"/>
          <w:color w:val="auto"/>
          <w:sz w:val="24"/>
          <w:szCs w:val="24"/>
        </w:rPr>
        <w:t xml:space="preserve">миллионов пар достижимых вершин. </w:t>
      </w:r>
      <w:r w:rsidRPr="0076373C">
        <w:rPr>
          <w:rStyle w:val="a3"/>
          <w:rFonts w:ascii="Times New Roman" w:hAnsi="Times New Roman"/>
          <w:b/>
          <w:color w:val="auto"/>
          <w:sz w:val="24"/>
          <w:szCs w:val="24"/>
        </w:rPr>
        <w:t>Практическая значимость.</w:t>
      </w:r>
      <w:r w:rsidRPr="0076373C">
        <w:rPr>
          <w:rStyle w:val="a3"/>
          <w:rFonts w:ascii="Times New Roman" w:hAnsi="Times New Roman"/>
          <w:color w:val="auto"/>
          <w:sz w:val="24"/>
          <w:szCs w:val="24"/>
        </w:rPr>
        <w:t xml:space="preserve"> </w:t>
      </w:r>
      <w:r w:rsidRPr="0076373C">
        <w:rPr>
          <w:rFonts w:ascii="Times New Roman" w:hAnsi="Times New Roman"/>
          <w:sz w:val="24"/>
          <w:szCs w:val="24"/>
        </w:rPr>
        <w:t xml:space="preserve">Разработанный </w:t>
      </w:r>
      <w:r w:rsidRPr="0076373C">
        <w:rPr>
          <w:rStyle w:val="a3"/>
          <w:rFonts w:ascii="Times New Roman" w:hAnsi="Times New Roman"/>
          <w:color w:val="auto"/>
          <w:sz w:val="24"/>
          <w:szCs w:val="24"/>
        </w:rPr>
        <w:t>алгоритм может быть применен в задачах статического анализа программ, в</w:t>
      </w:r>
      <w:r w:rsidRPr="0043386C">
        <w:rPr>
          <w:rStyle w:val="a3"/>
          <w:rFonts w:ascii="Times New Roman" w:hAnsi="Times New Roman"/>
          <w:color w:val="auto"/>
          <w:sz w:val="24"/>
          <w:szCs w:val="24"/>
        </w:rPr>
        <w:t xml:space="preserve"> биоинформатике, в сетевом анализе, а также в графовых базах данных, когда ограничения на пути в графе не могут быть выражены с помощью контекстно-свободных грамматик. </w:t>
      </w:r>
      <w:r w:rsidRPr="00FF4DEF">
        <w:rPr>
          <w:rFonts w:ascii="Times New Roman" w:hAnsi="Times New Roman"/>
          <w:sz w:val="24"/>
          <w:szCs w:val="24"/>
        </w:rPr>
        <w:t>А</w:t>
      </w:r>
      <w:r w:rsidRPr="00FF4DEF">
        <w:rPr>
          <w:rStyle w:val="a3"/>
          <w:rFonts w:ascii="Times New Roman" w:hAnsi="Times New Roman"/>
          <w:color w:val="auto"/>
          <w:sz w:val="24"/>
          <w:szCs w:val="24"/>
        </w:rPr>
        <w:t xml:space="preserve">лгоритм </w:t>
      </w:r>
      <w:r w:rsidRPr="0043386C">
        <w:rPr>
          <w:rStyle w:val="a3"/>
          <w:rFonts w:ascii="Times New Roman" w:hAnsi="Times New Roman"/>
          <w:color w:val="auto"/>
          <w:sz w:val="24"/>
          <w:szCs w:val="24"/>
        </w:rPr>
        <w:t>основан на операциях линейной алгебры, что позволяет использовать высокопроизводительные библиотеки и задействовать современные параллельные вычислительные системы.</w:t>
      </w:r>
    </w:p>
    <w:p w14:paraId="6833B1B5" w14:textId="77777777" w:rsidR="005D0EF2" w:rsidRPr="00FD073E" w:rsidRDefault="005D0EF2" w:rsidP="005D0EF2">
      <w:pPr>
        <w:spacing w:after="0" w:line="240" w:lineRule="auto"/>
        <w:jc w:val="both"/>
        <w:rPr>
          <w:rFonts w:ascii="Times New Roman" w:hAnsi="Times New Roman"/>
          <w:bCs/>
          <w:color w:val="0070C0"/>
          <w:sz w:val="24"/>
          <w:szCs w:val="24"/>
        </w:rPr>
      </w:pPr>
    </w:p>
    <w:p w14:paraId="22355428" w14:textId="77777777" w:rsidR="005D0EF2" w:rsidRPr="0043386C" w:rsidRDefault="005D0EF2" w:rsidP="005D0EF2">
      <w:pPr>
        <w:spacing w:after="0" w:line="240" w:lineRule="auto"/>
        <w:jc w:val="both"/>
        <w:rPr>
          <w:rFonts w:ascii="Times New Roman" w:hAnsi="Times New Roman"/>
          <w:b/>
          <w:sz w:val="24"/>
          <w:szCs w:val="24"/>
        </w:rPr>
      </w:pPr>
      <w:r w:rsidRPr="0043386C">
        <w:rPr>
          <w:rFonts w:ascii="Times New Roman" w:hAnsi="Times New Roman"/>
          <w:b/>
          <w:sz w:val="24"/>
          <w:szCs w:val="24"/>
        </w:rPr>
        <w:t>Ключевые слова</w:t>
      </w:r>
    </w:p>
    <w:p w14:paraId="72EA4F7B" w14:textId="77777777" w:rsidR="005D0EF2" w:rsidRPr="0043386C" w:rsidRDefault="005D0EF2" w:rsidP="005D0EF2">
      <w:pPr>
        <w:spacing w:after="0" w:line="240" w:lineRule="auto"/>
        <w:jc w:val="both"/>
        <w:rPr>
          <w:rFonts w:ascii="Times New Roman" w:hAnsi="Times New Roman"/>
          <w:b/>
          <w:sz w:val="24"/>
          <w:szCs w:val="24"/>
        </w:rPr>
      </w:pPr>
      <w:r w:rsidRPr="0043386C">
        <w:rPr>
          <w:rStyle w:val="a3"/>
          <w:rFonts w:ascii="Times New Roman" w:hAnsi="Times New Roman"/>
          <w:color w:val="auto"/>
          <w:sz w:val="24"/>
          <w:szCs w:val="24"/>
        </w:rPr>
        <w:t xml:space="preserve">анализ графов, многокомпонентные КС-грамматики, графовые базы данных, </w:t>
      </w:r>
      <w:r w:rsidRPr="0043386C">
        <w:rPr>
          <w:rStyle w:val="a3"/>
          <w:rFonts w:ascii="Times New Roman" w:hAnsi="Times New Roman"/>
          <w:color w:val="auto"/>
          <w:sz w:val="24"/>
          <w:szCs w:val="24"/>
          <w:lang w:val="en-US"/>
        </w:rPr>
        <w:t>RDF</w:t>
      </w:r>
      <w:r w:rsidRPr="0043386C">
        <w:rPr>
          <w:rStyle w:val="a3"/>
          <w:rFonts w:ascii="Times New Roman" w:hAnsi="Times New Roman"/>
          <w:color w:val="auto"/>
          <w:sz w:val="24"/>
          <w:szCs w:val="24"/>
        </w:rPr>
        <w:t xml:space="preserve">, умножение булевых матриц, стандарт </w:t>
      </w:r>
      <w:r w:rsidRPr="0043386C">
        <w:rPr>
          <w:rStyle w:val="a3"/>
          <w:rFonts w:ascii="Times New Roman" w:hAnsi="Times New Roman"/>
          <w:color w:val="auto"/>
          <w:sz w:val="24"/>
          <w:szCs w:val="24"/>
          <w:lang w:val="en-US"/>
        </w:rPr>
        <w:t>GraphBLAS</w:t>
      </w:r>
    </w:p>
    <w:p w14:paraId="21F8106E" w14:textId="77777777" w:rsidR="005D0EF2" w:rsidRDefault="005D0EF2" w:rsidP="005D0EF2">
      <w:pPr>
        <w:spacing w:after="0" w:line="240" w:lineRule="auto"/>
        <w:jc w:val="both"/>
        <w:rPr>
          <w:rFonts w:ascii="Times New Roman" w:hAnsi="Times New Roman"/>
          <w:b/>
          <w:sz w:val="24"/>
          <w:szCs w:val="24"/>
        </w:rPr>
      </w:pPr>
    </w:p>
    <w:p w14:paraId="449B116B" w14:textId="77777777" w:rsidR="005D0EF2" w:rsidRPr="0043386C" w:rsidRDefault="005D0EF2" w:rsidP="005D0EF2">
      <w:pPr>
        <w:spacing w:after="0" w:line="240" w:lineRule="auto"/>
        <w:jc w:val="both"/>
        <w:rPr>
          <w:rStyle w:val="a3"/>
          <w:rFonts w:ascii="Times New Roman" w:hAnsi="Times New Roman"/>
          <w:b/>
          <w:color w:val="auto"/>
          <w:sz w:val="24"/>
          <w:szCs w:val="24"/>
        </w:rPr>
      </w:pPr>
      <w:r w:rsidRPr="0043386C">
        <w:rPr>
          <w:rFonts w:ascii="Times New Roman" w:hAnsi="Times New Roman"/>
          <w:b/>
          <w:sz w:val="24"/>
          <w:szCs w:val="24"/>
        </w:rPr>
        <w:t>Благодарности</w:t>
      </w:r>
    </w:p>
    <w:p w14:paraId="0BF81E53" w14:textId="77777777" w:rsidR="005D0EF2" w:rsidRPr="0043386C" w:rsidRDefault="005D0EF2" w:rsidP="005D0EF2">
      <w:pPr>
        <w:spacing w:after="0" w:line="240" w:lineRule="auto"/>
        <w:jc w:val="both"/>
        <w:rPr>
          <w:rStyle w:val="a3"/>
          <w:rFonts w:ascii="Times New Roman" w:hAnsi="Times New Roman"/>
          <w:color w:val="auto"/>
          <w:sz w:val="24"/>
          <w:szCs w:val="24"/>
        </w:rPr>
      </w:pPr>
      <w:r w:rsidRPr="0076373C">
        <w:rPr>
          <w:rStyle w:val="a3"/>
          <w:rFonts w:ascii="Times New Roman" w:hAnsi="Times New Roman"/>
          <w:color w:val="auto"/>
          <w:sz w:val="24"/>
          <w:szCs w:val="24"/>
        </w:rPr>
        <w:t xml:space="preserve">Исследование выполнено при финансовой поддержке </w:t>
      </w:r>
      <w:r w:rsidRPr="0076373C">
        <w:rPr>
          <w:rStyle w:val="extendedtext-short"/>
          <w:rFonts w:ascii="Times New Roman" w:hAnsi="Times New Roman"/>
          <w:sz w:val="24"/>
          <w:szCs w:val="24"/>
        </w:rPr>
        <w:t>Российского научного фонда</w:t>
      </w:r>
      <w:r w:rsidRPr="0076373C">
        <w:rPr>
          <w:rStyle w:val="extendedtext-short"/>
        </w:rPr>
        <w:t xml:space="preserve"> </w:t>
      </w:r>
      <w:r w:rsidRPr="0076373C">
        <w:rPr>
          <w:rStyle w:val="a3"/>
          <w:rFonts w:ascii="Times New Roman" w:hAnsi="Times New Roman"/>
          <w:color w:val="auto"/>
          <w:sz w:val="24"/>
          <w:szCs w:val="24"/>
        </w:rPr>
        <w:t>в рамках научного проекта № 18-11-00100.</w:t>
      </w:r>
    </w:p>
    <w:p w14:paraId="48B01192" w14:textId="77777777" w:rsidR="005D0EF2" w:rsidRDefault="005D0EF2" w:rsidP="005D0EF2">
      <w:pPr>
        <w:tabs>
          <w:tab w:val="left" w:pos="1590"/>
        </w:tabs>
        <w:spacing w:after="0" w:line="240" w:lineRule="auto"/>
        <w:jc w:val="center"/>
        <w:rPr>
          <w:rFonts w:ascii="Times New Roman" w:hAnsi="Times New Roman"/>
          <w:b/>
          <w:sz w:val="24"/>
          <w:szCs w:val="24"/>
        </w:rPr>
      </w:pPr>
    </w:p>
    <w:p w14:paraId="259EE974" w14:textId="77777777" w:rsidR="004B474F" w:rsidRPr="006B6164" w:rsidRDefault="004B474F" w:rsidP="004B474F">
      <w:pPr>
        <w:spacing w:after="0" w:line="240" w:lineRule="auto"/>
        <w:jc w:val="both"/>
        <w:rPr>
          <w:rStyle w:val="a3"/>
          <w:rFonts w:ascii="Times New Roman" w:hAnsi="Times New Roman"/>
          <w:bCs/>
          <w:color w:val="auto"/>
          <w:sz w:val="24"/>
          <w:szCs w:val="24"/>
          <w:lang w:val="en-US"/>
          <w:rPrChange w:id="125" w:author="Учетная запись Майкрософт" w:date="2023-02-23T09:44:00Z">
            <w:rPr>
              <w:rStyle w:val="a3"/>
              <w:rFonts w:ascii="Times New Roman" w:hAnsi="Times New Roman"/>
              <w:bCs/>
              <w:color w:val="auto"/>
              <w:sz w:val="24"/>
              <w:szCs w:val="24"/>
            </w:rPr>
          </w:rPrChange>
        </w:rPr>
      </w:pPr>
      <w:r w:rsidRPr="004B474F">
        <w:rPr>
          <w:rFonts w:ascii="Times New Roman" w:hAnsi="Times New Roman"/>
          <w:b/>
          <w:sz w:val="24"/>
          <w:szCs w:val="24"/>
        </w:rPr>
        <w:t>Ссылка для цитирования:</w:t>
      </w:r>
      <w:r w:rsidRPr="004B474F">
        <w:rPr>
          <w:rFonts w:ascii="Times New Roman" w:hAnsi="Times New Roman"/>
          <w:bCs/>
          <w:sz w:val="24"/>
          <w:szCs w:val="24"/>
        </w:rPr>
        <w:t xml:space="preserve"> </w:t>
      </w:r>
      <w:r w:rsidRPr="004B474F">
        <w:rPr>
          <w:rStyle w:val="a3"/>
          <w:rFonts w:ascii="Times New Roman" w:hAnsi="Times New Roman"/>
          <w:bCs/>
          <w:color w:val="auto"/>
          <w:sz w:val="24"/>
          <w:szCs w:val="24"/>
        </w:rPr>
        <w:t>Эпельбаум И.В., Азимов Р.Ш., Григорьев С.В. Решение задачи достижимости в графе с заданными ограничениями в виде многокомпонентной контекстно-свободной грамматики с использованием умножения матриц</w:t>
      </w:r>
      <w:r w:rsidRPr="004B474F">
        <w:rPr>
          <w:rFonts w:ascii="Times New Roman" w:hAnsi="Times New Roman"/>
          <w:sz w:val="24"/>
          <w:szCs w:val="24"/>
        </w:rPr>
        <w:t xml:space="preserve"> </w:t>
      </w:r>
      <w:r w:rsidRPr="004B474F">
        <w:rPr>
          <w:rFonts w:ascii="Times New Roman" w:hAnsi="Times New Roman"/>
          <w:bCs/>
          <w:sz w:val="24"/>
          <w:szCs w:val="24"/>
        </w:rPr>
        <w:t xml:space="preserve">// Научно-технический вестник информационных технологий, механики и оптики. </w:t>
      </w:r>
      <w:r w:rsidRPr="00E67A62">
        <w:rPr>
          <w:rFonts w:ascii="Times New Roman" w:hAnsi="Times New Roman"/>
          <w:bCs/>
          <w:sz w:val="24"/>
          <w:szCs w:val="24"/>
          <w:lang w:val="en-US"/>
        </w:rPr>
        <w:t xml:space="preserve">2023. </w:t>
      </w:r>
      <w:r w:rsidRPr="004B474F">
        <w:rPr>
          <w:rFonts w:ascii="Times New Roman" w:hAnsi="Times New Roman"/>
          <w:bCs/>
          <w:sz w:val="24"/>
          <w:szCs w:val="24"/>
        </w:rPr>
        <w:t>Т</w:t>
      </w:r>
      <w:r w:rsidRPr="00E67A62">
        <w:rPr>
          <w:rFonts w:ascii="Times New Roman" w:hAnsi="Times New Roman"/>
          <w:bCs/>
          <w:sz w:val="24"/>
          <w:szCs w:val="24"/>
          <w:lang w:val="en-US"/>
        </w:rPr>
        <w:t xml:space="preserve">. 23, № 2. </w:t>
      </w:r>
      <w:r w:rsidRPr="004B474F">
        <w:rPr>
          <w:rFonts w:ascii="Times New Roman" w:hAnsi="Times New Roman"/>
          <w:bCs/>
          <w:sz w:val="24"/>
          <w:szCs w:val="24"/>
        </w:rPr>
        <w:t>С</w:t>
      </w:r>
      <w:r w:rsidRPr="00E67A62">
        <w:rPr>
          <w:rFonts w:ascii="Times New Roman" w:hAnsi="Times New Roman"/>
          <w:bCs/>
          <w:sz w:val="24"/>
          <w:szCs w:val="24"/>
          <w:lang w:val="en-US"/>
        </w:rPr>
        <w:t>. (</w:t>
      </w:r>
      <w:r w:rsidRPr="004B474F">
        <w:rPr>
          <w:rFonts w:ascii="Times New Roman" w:hAnsi="Times New Roman"/>
          <w:bCs/>
          <w:sz w:val="24"/>
          <w:szCs w:val="24"/>
        </w:rPr>
        <w:t>на</w:t>
      </w:r>
      <w:r w:rsidRPr="00E67A62">
        <w:rPr>
          <w:rFonts w:ascii="Times New Roman" w:hAnsi="Times New Roman"/>
          <w:bCs/>
          <w:sz w:val="24"/>
          <w:szCs w:val="24"/>
          <w:lang w:val="en-US"/>
        </w:rPr>
        <w:t xml:space="preserve"> </w:t>
      </w:r>
      <w:r w:rsidRPr="004B474F">
        <w:rPr>
          <w:rFonts w:ascii="Times New Roman" w:hAnsi="Times New Roman"/>
          <w:bCs/>
          <w:sz w:val="24"/>
          <w:szCs w:val="24"/>
        </w:rPr>
        <w:t>англ</w:t>
      </w:r>
      <w:r w:rsidRPr="00E67A62">
        <w:rPr>
          <w:rFonts w:ascii="Times New Roman" w:hAnsi="Times New Roman"/>
          <w:bCs/>
          <w:sz w:val="24"/>
          <w:szCs w:val="24"/>
          <w:lang w:val="en-US"/>
        </w:rPr>
        <w:t xml:space="preserve">. </w:t>
      </w:r>
      <w:r w:rsidRPr="004B474F">
        <w:rPr>
          <w:rFonts w:ascii="Times New Roman" w:hAnsi="Times New Roman"/>
          <w:bCs/>
          <w:sz w:val="24"/>
          <w:szCs w:val="24"/>
        </w:rPr>
        <w:t>яз</w:t>
      </w:r>
      <w:r w:rsidRPr="00E67A62">
        <w:rPr>
          <w:rFonts w:ascii="Times New Roman" w:hAnsi="Times New Roman"/>
          <w:bCs/>
          <w:sz w:val="24"/>
          <w:szCs w:val="24"/>
          <w:lang w:val="en-US"/>
        </w:rPr>
        <w:t xml:space="preserve">.).  </w:t>
      </w:r>
      <w:r w:rsidRPr="006B6164">
        <w:rPr>
          <w:rFonts w:ascii="Times New Roman" w:hAnsi="Times New Roman"/>
          <w:bCs/>
          <w:sz w:val="24"/>
          <w:szCs w:val="24"/>
          <w:lang w:val="en-US"/>
          <w:rPrChange w:id="126" w:author="Учетная запись Майкрософт" w:date="2023-02-23T09:44:00Z">
            <w:rPr>
              <w:rFonts w:ascii="Times New Roman" w:hAnsi="Times New Roman"/>
              <w:bCs/>
              <w:sz w:val="24"/>
              <w:szCs w:val="24"/>
            </w:rPr>
          </w:rPrChange>
        </w:rPr>
        <w:t>doi: 10.17586/2226-1494-2023-23-2-</w:t>
      </w:r>
    </w:p>
    <w:p w14:paraId="5C6ED1B1" w14:textId="77777777" w:rsidR="004B474F" w:rsidRPr="006B6164" w:rsidRDefault="004B474F" w:rsidP="005D0EF2">
      <w:pPr>
        <w:tabs>
          <w:tab w:val="left" w:pos="1590"/>
        </w:tabs>
        <w:spacing w:after="0" w:line="240" w:lineRule="auto"/>
        <w:jc w:val="center"/>
        <w:rPr>
          <w:rFonts w:ascii="Times New Roman" w:hAnsi="Times New Roman"/>
          <w:b/>
          <w:sz w:val="24"/>
          <w:szCs w:val="24"/>
          <w:lang w:val="en-US"/>
          <w:rPrChange w:id="127" w:author="Учетная запись Майкрософт" w:date="2023-02-23T09:44:00Z">
            <w:rPr>
              <w:rFonts w:ascii="Times New Roman" w:hAnsi="Times New Roman"/>
              <w:b/>
              <w:sz w:val="24"/>
              <w:szCs w:val="24"/>
            </w:rPr>
          </w:rPrChange>
        </w:rPr>
      </w:pPr>
    </w:p>
    <w:p w14:paraId="226F693D" w14:textId="77777777" w:rsidR="005D0EF2" w:rsidRDefault="005D0EF2" w:rsidP="005D0EF2">
      <w:pPr>
        <w:tabs>
          <w:tab w:val="left" w:pos="1590"/>
        </w:tabs>
        <w:spacing w:after="0" w:line="240" w:lineRule="auto"/>
        <w:jc w:val="center"/>
        <w:rPr>
          <w:rFonts w:ascii="Times New Roman" w:hAnsi="Times New Roman"/>
          <w:b/>
          <w:sz w:val="24"/>
          <w:szCs w:val="24"/>
          <w:lang w:val="en-US"/>
        </w:rPr>
      </w:pPr>
      <w:r w:rsidRPr="0043386C">
        <w:rPr>
          <w:rFonts w:ascii="Times New Roman" w:hAnsi="Times New Roman"/>
          <w:b/>
          <w:sz w:val="24"/>
          <w:szCs w:val="24"/>
          <w:lang w:val="en-US"/>
        </w:rPr>
        <w:t>Introduction</w:t>
      </w:r>
    </w:p>
    <w:p w14:paraId="27251F41" w14:textId="77777777" w:rsidR="005D0EF2" w:rsidRPr="0043386C" w:rsidRDefault="005D0EF2" w:rsidP="005D0EF2">
      <w:pPr>
        <w:tabs>
          <w:tab w:val="left" w:pos="1590"/>
        </w:tabs>
        <w:spacing w:after="0" w:line="240" w:lineRule="auto"/>
        <w:jc w:val="center"/>
        <w:rPr>
          <w:rStyle w:val="a3"/>
          <w:rFonts w:ascii="Times New Roman" w:hAnsi="Times New Roman"/>
          <w:color w:val="auto"/>
          <w:sz w:val="24"/>
          <w:szCs w:val="24"/>
          <w:lang w:val="en-US"/>
        </w:rPr>
      </w:pPr>
    </w:p>
    <w:p w14:paraId="562CCF23"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lastRenderedPageBreak/>
        <w:t xml:space="preserve">Many graph analysis problems can be formulated as formal language-constrained path querying [1] problems where the formal languages are used as constraints for navigational path queries. More precisely, a path in </w:t>
      </w:r>
      <w:r w:rsidRPr="0043386C">
        <w:rPr>
          <w:rStyle w:val="a3"/>
          <w:rFonts w:ascii="Times New Roman" w:hAnsi="Times New Roman"/>
          <w:i/>
          <w:color w:val="auto"/>
          <w:sz w:val="24"/>
          <w:szCs w:val="24"/>
          <w:lang w:val="en-US"/>
        </w:rPr>
        <w:t>an edge-labeled graph</w:t>
      </w:r>
      <w:r w:rsidRPr="0043386C">
        <w:rPr>
          <w:rStyle w:val="a3"/>
          <w:rFonts w:ascii="Times New Roman" w:hAnsi="Times New Roman"/>
          <w:color w:val="auto"/>
          <w:sz w:val="24"/>
          <w:szCs w:val="24"/>
          <w:lang w:val="en-US"/>
        </w:rPr>
        <w:t xml:space="preserve"> is viewed as a word constructed by the concatenation of edge labels, and the formal languages are used to constrain the paths of interest. When answering a query to the graph</w:t>
      </w:r>
      <w:ins w:id="128" w:author="NAK" w:date="2023-02-22T22:08:00Z">
        <w:r w:rsidR="000E6CBE">
          <w:rPr>
            <w:rStyle w:val="a3"/>
            <w:rFonts w:ascii="Times New Roman" w:hAnsi="Times New Roman"/>
            <w:color w:val="auto"/>
            <w:sz w:val="24"/>
            <w:szCs w:val="24"/>
            <w:lang w:val="en-US"/>
          </w:rPr>
          <w:t>,</w:t>
        </w:r>
      </w:ins>
      <w:r w:rsidRPr="0043386C">
        <w:rPr>
          <w:rStyle w:val="a3"/>
          <w:rFonts w:ascii="Times New Roman" w:hAnsi="Times New Roman"/>
          <w:color w:val="auto"/>
          <w:sz w:val="24"/>
          <w:szCs w:val="24"/>
          <w:lang w:val="en-US"/>
        </w:rPr>
        <w:t xml:space="preserve"> some information about paths labeled by words from the given formal language should be found. Recently, the </w:t>
      </w:r>
      <w:r w:rsidRPr="00FF4DEF">
        <w:rPr>
          <w:rStyle w:val="a3"/>
          <w:rFonts w:ascii="Times New Roman" w:hAnsi="Times New Roman"/>
          <w:color w:val="auto"/>
          <w:sz w:val="24"/>
          <w:szCs w:val="24"/>
          <w:lang w:val="en-US"/>
        </w:rPr>
        <w:t xml:space="preserve">Context-Free Language </w:t>
      </w:r>
      <w:r w:rsidRPr="0043386C">
        <w:rPr>
          <w:rStyle w:val="a3"/>
          <w:rFonts w:ascii="Times New Roman" w:hAnsi="Times New Roman"/>
          <w:color w:val="auto"/>
          <w:sz w:val="24"/>
          <w:szCs w:val="24"/>
          <w:lang w:val="en-US"/>
        </w:rPr>
        <w:t xml:space="preserve">(CFL) reachability formulation become very popular and can be used in many areas, for example, querying graph databases [2], </w:t>
      </w:r>
      <w:r w:rsidRPr="00FF4DEF">
        <w:rPr>
          <w:rStyle w:val="extendedtext-short"/>
          <w:rFonts w:ascii="Times New Roman" w:hAnsi="Times New Roman"/>
          <w:sz w:val="24"/>
          <w:szCs w:val="24"/>
          <w:lang w:val="en-US"/>
        </w:rPr>
        <w:t>Resource Description Framework</w:t>
      </w:r>
      <w:r w:rsidRPr="00FF4DEF">
        <w:rPr>
          <w:rStyle w:val="a3"/>
          <w:rFonts w:ascii="Times New Roman" w:hAnsi="Times New Roman"/>
          <w:color w:val="auto"/>
          <w:sz w:val="24"/>
          <w:szCs w:val="24"/>
          <w:lang w:val="en-US"/>
        </w:rPr>
        <w:t xml:space="preserve"> (RDF</w:t>
      </w:r>
      <w:r w:rsidRPr="00FF4DEF">
        <w:rPr>
          <w:rStyle w:val="extendedtext-short"/>
          <w:rFonts w:ascii="Times New Roman" w:hAnsi="Times New Roman"/>
          <w:sz w:val="24"/>
          <w:szCs w:val="24"/>
          <w:lang w:val="en-US"/>
        </w:rPr>
        <w:t>)</w:t>
      </w:r>
      <w:r w:rsidRPr="00FF4DEF">
        <w:rPr>
          <w:rStyle w:val="a3"/>
          <w:rFonts w:ascii="Times New Roman" w:hAnsi="Times New Roman"/>
          <w:color w:val="auto"/>
          <w:sz w:val="24"/>
          <w:szCs w:val="24"/>
          <w:lang w:val="en-US"/>
        </w:rPr>
        <w:t xml:space="preserve"> </w:t>
      </w:r>
      <w:r w:rsidRPr="0043386C">
        <w:rPr>
          <w:rStyle w:val="a3"/>
          <w:rFonts w:ascii="Times New Roman" w:hAnsi="Times New Roman"/>
          <w:color w:val="auto"/>
          <w:sz w:val="24"/>
          <w:szCs w:val="24"/>
          <w:lang w:val="en-US"/>
        </w:rPr>
        <w:t xml:space="preserve">analysis [3], static code analysis [4], biological data analysis [5]. </w:t>
      </w:r>
    </w:p>
    <w:p w14:paraId="10135958" w14:textId="77777777" w:rsidR="005D0EF2" w:rsidRPr="00FF4DEF" w:rsidRDefault="005D0EF2" w:rsidP="00514297">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However, for some real-world problems the </w:t>
      </w:r>
      <w:r w:rsidRPr="00FF4DEF">
        <w:rPr>
          <w:rStyle w:val="a3"/>
          <w:rFonts w:ascii="Times New Roman" w:hAnsi="Times New Roman"/>
          <w:color w:val="auto"/>
          <w:sz w:val="24"/>
          <w:szCs w:val="24"/>
          <w:lang w:val="en-US"/>
        </w:rPr>
        <w:t xml:space="preserve">generative capacity of Context-Free Grammars (CFGs) is too weak to describe the necessary path constraints, i.e. natural language path constraints. Thus, the various extensions of CFGs have been proposed to define the syntax of natural languages. </w:t>
      </w:r>
      <w:r w:rsidRPr="00FF4DEF">
        <w:rPr>
          <w:rStyle w:val="a3"/>
          <w:rFonts w:ascii="Times New Roman" w:hAnsi="Times New Roman"/>
          <w:i/>
          <w:color w:val="auto"/>
          <w:sz w:val="24"/>
          <w:szCs w:val="24"/>
          <w:lang w:val="en-US"/>
        </w:rPr>
        <w:t>Multiple Context-Free Grammar</w:t>
      </w:r>
      <w:r w:rsidRPr="00FF4DEF">
        <w:rPr>
          <w:rStyle w:val="a3"/>
          <w:rFonts w:ascii="Times New Roman" w:hAnsi="Times New Roman"/>
          <w:color w:val="auto"/>
          <w:sz w:val="24"/>
          <w:szCs w:val="24"/>
          <w:lang w:val="en-US"/>
        </w:rPr>
        <w:t xml:space="preserve"> (MCFG) is one of such extensions of CFGs. A nonterminal of an MCFG derives tuples of words while the nonterminals of a CFG can only derive words. Using the MCFGs, it is possible to formulate more complex path constraints as, for example, structures involving discontinuous constituents such as “respectively” sentences or inverted sentences in a simple manner. </w:t>
      </w:r>
    </w:p>
    <w:p w14:paraId="51574076" w14:textId="77777777" w:rsidR="005D0EF2" w:rsidRPr="00FF4DEF"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FF4DEF">
        <w:rPr>
          <w:rStyle w:val="a3"/>
          <w:rFonts w:ascii="Times New Roman" w:hAnsi="Times New Roman"/>
          <w:color w:val="auto"/>
          <w:sz w:val="24"/>
          <w:szCs w:val="24"/>
          <w:lang w:val="en-US"/>
        </w:rPr>
        <w:t>Such languages allow</w:t>
      </w:r>
      <w:del w:id="129" w:author="NAK" w:date="2023-02-22T22:17:00Z">
        <w:r w:rsidRPr="00FF4DEF" w:rsidDel="00514297">
          <w:rPr>
            <w:rStyle w:val="a3"/>
            <w:rFonts w:ascii="Times New Roman" w:hAnsi="Times New Roman"/>
            <w:color w:val="auto"/>
            <w:sz w:val="24"/>
            <w:szCs w:val="24"/>
            <w:lang w:val="en-US"/>
          </w:rPr>
          <w:delText>s</w:delText>
        </w:r>
      </w:del>
      <w:r w:rsidRPr="00FF4DEF">
        <w:rPr>
          <w:rStyle w:val="a3"/>
          <w:rFonts w:ascii="Times New Roman" w:hAnsi="Times New Roman"/>
          <w:color w:val="auto"/>
          <w:sz w:val="24"/>
          <w:szCs w:val="24"/>
          <w:lang w:val="en-US"/>
        </w:rPr>
        <w:t xml:space="preserve"> one to use more complex graph queries that may find application in various areas, for example, in static code analysis. In practice, the Dyck language [6] is the most widely used language in CFL-reachability problem. This language essentially generates the well-matched parentheses. Particularly, many program analyses use the Dyck language to exactly model the </w:t>
      </w:r>
      <w:r w:rsidRPr="00FF4DEF">
        <w:rPr>
          <w:rStyle w:val="a3"/>
          <w:rFonts w:ascii="Times New Roman" w:hAnsi="Times New Roman"/>
          <w:i/>
          <w:color w:val="auto"/>
          <w:sz w:val="24"/>
          <w:szCs w:val="24"/>
          <w:lang w:val="en-US"/>
        </w:rPr>
        <w:t>matched-parenthesis</w:t>
      </w:r>
      <w:r w:rsidRPr="00FF4DEF">
        <w:rPr>
          <w:rStyle w:val="a3"/>
          <w:rFonts w:ascii="Times New Roman" w:hAnsi="Times New Roman"/>
          <w:color w:val="auto"/>
          <w:sz w:val="24"/>
          <w:szCs w:val="24"/>
          <w:lang w:val="en-US"/>
        </w:rPr>
        <w:t xml:space="preserve"> property for </w:t>
      </w:r>
      <w:r w:rsidRPr="00FF4DEF">
        <w:rPr>
          <w:rStyle w:val="a3"/>
          <w:rFonts w:ascii="Times New Roman" w:hAnsi="Times New Roman"/>
          <w:i/>
          <w:color w:val="auto"/>
          <w:sz w:val="24"/>
          <w:szCs w:val="24"/>
          <w:lang w:val="en-US"/>
        </w:rPr>
        <w:t>context-sensitivity</w:t>
      </w:r>
      <w:r w:rsidRPr="00FF4DEF">
        <w:rPr>
          <w:rStyle w:val="a3"/>
          <w:rFonts w:ascii="Times New Roman" w:hAnsi="Times New Roman"/>
          <w:color w:val="auto"/>
          <w:sz w:val="24"/>
          <w:szCs w:val="24"/>
          <w:lang w:val="en-US"/>
        </w:rPr>
        <w:t xml:space="preserve"> or </w:t>
      </w:r>
      <w:r w:rsidRPr="00FF4DEF">
        <w:rPr>
          <w:rStyle w:val="a3"/>
          <w:rFonts w:ascii="Times New Roman" w:hAnsi="Times New Roman"/>
          <w:i/>
          <w:color w:val="auto"/>
          <w:sz w:val="24"/>
          <w:szCs w:val="24"/>
          <w:lang w:val="en-US"/>
        </w:rPr>
        <w:t>data-dependence</w:t>
      </w:r>
      <w:r w:rsidRPr="00FF4DEF">
        <w:rPr>
          <w:rStyle w:val="a3"/>
          <w:rFonts w:ascii="Times New Roman" w:hAnsi="Times New Roman"/>
          <w:color w:val="auto"/>
          <w:sz w:val="24"/>
          <w:szCs w:val="24"/>
          <w:lang w:val="en-US"/>
        </w:rPr>
        <w:t xml:space="preserve"> analysis [7]. Namely, context-sensitivity describes the well-balanced procedure calls and returns using open and close parentheses, respectively. Similarly, the data-dependence represents another well-balanced property among language constructors, for example, field accesses (i.e., reads and writes), pointer indirections (i.e., references and dereferences), etc. However, the precise analysis that captures two or more well-balanced properties is undecidable [7]. For example, the context-sensitive and data-dependence analysis describes an interleaved matched-parenthesis language which is not even context-free. The traditional approach is to approximate the solution using the CFL-reachability algorithms. An interleaved matched-parenthesis language can be viewed as the intersection of two CFLs. However, the CFLs are not closed under intersection [8]. Therefore, the precision of either context-sensitivity or data-dependence must be sacrificed by approximating the corresponding Dyck language using a regular one.</w:t>
      </w:r>
    </w:p>
    <w:p w14:paraId="1B50D140" w14:textId="77777777" w:rsidR="005D0EF2" w:rsidRPr="00FF4DEF"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FF4DEF">
        <w:rPr>
          <w:rStyle w:val="a3"/>
          <w:rFonts w:ascii="Times New Roman" w:hAnsi="Times New Roman"/>
          <w:color w:val="auto"/>
          <w:sz w:val="24"/>
          <w:szCs w:val="24"/>
          <w:lang w:val="en-US"/>
        </w:rPr>
        <w:t xml:space="preserve">However, for more precise analysis other classes of formal languages can be used. For example, the </w:t>
      </w:r>
      <w:r w:rsidRPr="00FF4DEF">
        <w:rPr>
          <w:rStyle w:val="a3"/>
          <w:rFonts w:ascii="Times New Roman" w:hAnsi="Times New Roman"/>
          <w:i/>
          <w:color w:val="auto"/>
          <w:sz w:val="24"/>
          <w:szCs w:val="24"/>
          <w:lang w:val="en-US"/>
        </w:rPr>
        <w:t>linear conjunctive languages</w:t>
      </w:r>
      <w:r w:rsidRPr="00FF4DEF">
        <w:rPr>
          <w:rStyle w:val="a3"/>
          <w:rFonts w:ascii="Times New Roman" w:hAnsi="Times New Roman"/>
          <w:color w:val="auto"/>
          <w:sz w:val="24"/>
          <w:szCs w:val="24"/>
          <w:lang w:val="en-US"/>
        </w:rPr>
        <w:t xml:space="preserve"> can be applied for context-sensitive data-dependence analysis and demonstrate significant precision and scalability advantages of this approach [9]. Thus, the class of </w:t>
      </w:r>
      <w:r w:rsidRPr="00FF4DEF">
        <w:rPr>
          <w:rStyle w:val="a3"/>
          <w:rFonts w:ascii="Times New Roman" w:hAnsi="Times New Roman"/>
          <w:i/>
          <w:color w:val="auto"/>
          <w:sz w:val="24"/>
          <w:szCs w:val="24"/>
          <w:lang w:val="en-US"/>
        </w:rPr>
        <w:t>Multiple Context-Free Languages</w:t>
      </w:r>
      <w:r w:rsidRPr="00FF4DEF">
        <w:rPr>
          <w:rStyle w:val="a3"/>
          <w:rFonts w:ascii="Times New Roman" w:hAnsi="Times New Roman"/>
          <w:color w:val="auto"/>
          <w:sz w:val="24"/>
          <w:szCs w:val="24"/>
          <w:lang w:val="en-US"/>
        </w:rPr>
        <w:t xml:space="preserve"> (MCFLs) may also contain the formal languages that can be used to increase the precision of the solution for some program analysis problems. One of the candidates for such a language is the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O</m:t>
            </m:r>
          </m:e>
          <m:sub>
            <m:r>
              <w:rPr>
                <w:rStyle w:val="a3"/>
                <w:rFonts w:ascii="Cambria Math" w:hAnsi="Cambria Math"/>
                <w:color w:val="auto"/>
                <w:sz w:val="24"/>
                <w:szCs w:val="24"/>
                <w:lang w:val="en-US"/>
              </w:rPr>
              <m:t>n</m:t>
            </m:r>
          </m:sub>
        </m:sSub>
      </m:oMath>
      <w:r w:rsidRPr="00FF4DEF">
        <w:rPr>
          <w:rStyle w:val="a3"/>
          <w:rFonts w:ascii="Times New Roman" w:hAnsi="Times New Roman"/>
          <w:color w:val="auto"/>
          <w:sz w:val="24"/>
          <w:szCs w:val="24"/>
          <w:lang w:val="en-US"/>
        </w:rPr>
        <w:t xml:space="preserve"> language that can model the matched number of opening and closing parentheses for context-sensitive data-dependence analysis. These languages are approximations of interleaved matched-parenthesis languages and are known not to be context-free. Thus, such MCFLs as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O</m:t>
            </m:r>
          </m:e>
          <m:sub>
            <m:r>
              <w:rPr>
                <w:rStyle w:val="a3"/>
                <w:rFonts w:ascii="Cambria Math" w:hAnsi="Cambria Math"/>
                <w:color w:val="auto"/>
                <w:sz w:val="24"/>
                <w:szCs w:val="24"/>
                <w:lang w:val="en-US"/>
              </w:rPr>
              <m:t>n</m:t>
            </m:r>
          </m:sub>
        </m:sSub>
      </m:oMath>
      <w:r w:rsidRPr="00FF4DEF">
        <w:rPr>
          <w:rStyle w:val="a3"/>
          <w:rFonts w:ascii="Times New Roman" w:hAnsi="Times New Roman"/>
          <w:color w:val="auto"/>
          <w:sz w:val="24"/>
          <w:szCs w:val="24"/>
          <w:lang w:val="en-US"/>
        </w:rPr>
        <w:t xml:space="preserve"> are of practical interest for static </w:t>
      </w:r>
      <w:r w:rsidRPr="0076373C">
        <w:rPr>
          <w:rStyle w:val="a3"/>
          <w:rFonts w:ascii="Times New Roman" w:hAnsi="Times New Roman"/>
          <w:color w:val="auto"/>
          <w:sz w:val="24"/>
          <w:szCs w:val="24"/>
          <w:lang w:val="en-US"/>
        </w:rPr>
        <w:t xml:space="preserve">code analysis. For example,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O</m:t>
            </m:r>
          </m:e>
          <m:sub>
            <m:r>
              <w:rPr>
                <w:rStyle w:val="a3"/>
                <w:rFonts w:ascii="Cambria Math" w:hAnsi="Cambria Math"/>
                <w:color w:val="auto"/>
                <w:sz w:val="24"/>
                <w:szCs w:val="24"/>
                <w:lang w:val="en-US"/>
              </w:rPr>
              <m:t>2</m:t>
            </m:r>
          </m:sub>
        </m:sSub>
        <m:r>
          <w:rPr>
            <w:rStyle w:val="a3"/>
            <w:rFonts w:ascii="Cambria Math" w:hAnsi="Cambria Math"/>
            <w:color w:val="auto"/>
            <w:sz w:val="24"/>
            <w:szCs w:val="24"/>
            <w:lang w:val="en-US"/>
          </w:rPr>
          <m:t>={w∈</m:t>
        </m:r>
        <m:sSup>
          <m:sSupPr>
            <m:ctrlPr>
              <w:rPr>
                <w:rStyle w:val="a3"/>
                <w:rFonts w:ascii="Cambria Math" w:hAnsi="Cambria Math"/>
                <w:i/>
                <w:color w:val="auto"/>
                <w:sz w:val="24"/>
                <w:szCs w:val="24"/>
                <w:lang w:val="en-US"/>
              </w:rPr>
            </m:ctrlPr>
          </m:sSupPr>
          <m:e>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 a', b,b'</m:t>
                </m:r>
              </m:e>
            </m:d>
          </m:e>
          <m:sup>
            <m:r>
              <w:rPr>
                <w:rStyle w:val="a3"/>
                <w:rFonts w:ascii="Cambria Math" w:hAnsi="Cambria Math"/>
                <w:color w:val="auto"/>
                <w:sz w:val="24"/>
                <w:szCs w:val="24"/>
                <w:lang w:val="en-US"/>
              </w:rPr>
              <m:t>*</m:t>
            </m:r>
          </m:sup>
        </m:sSup>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 xml:space="preserve"> </m:t>
            </m:r>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w</m:t>
                </m:r>
              </m:e>
            </m:d>
          </m:e>
          <m:sub>
            <m:r>
              <w:rPr>
                <w:rStyle w:val="a3"/>
                <w:rFonts w:ascii="Cambria Math" w:hAnsi="Cambria Math"/>
                <w:color w:val="auto"/>
                <w:sz w:val="24"/>
                <w:szCs w:val="24"/>
                <w:lang w:val="en-US"/>
              </w:rPr>
              <m:t>a</m:t>
            </m:r>
          </m:sub>
        </m:sSub>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w</m:t>
                </m:r>
              </m:e>
            </m:d>
          </m:e>
          <m:sub>
            <m:r>
              <w:rPr>
                <w:rStyle w:val="a3"/>
                <w:rFonts w:ascii="Cambria Math" w:hAnsi="Cambria Math"/>
                <w:color w:val="auto"/>
                <w:sz w:val="24"/>
                <w:szCs w:val="24"/>
                <w:lang w:val="en-US"/>
              </w:rPr>
              <m:t>a'</m:t>
            </m:r>
          </m:sub>
        </m:sSub>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w</m:t>
                </m:r>
              </m:e>
            </m:d>
          </m:e>
          <m:sub>
            <m:r>
              <w:rPr>
                <w:rStyle w:val="a3"/>
                <w:rFonts w:ascii="Cambria Math" w:hAnsi="Cambria Math"/>
                <w:color w:val="auto"/>
                <w:sz w:val="24"/>
                <w:szCs w:val="24"/>
                <w:lang w:val="en-US"/>
              </w:rPr>
              <m:t>b</m:t>
            </m:r>
          </m:sub>
        </m:sSub>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|w|</m:t>
            </m:r>
          </m:e>
          <m:sub>
            <m:r>
              <w:rPr>
                <w:rStyle w:val="a3"/>
                <w:rFonts w:ascii="Cambria Math" w:hAnsi="Cambria Math"/>
                <w:color w:val="auto"/>
                <w:sz w:val="24"/>
                <w:szCs w:val="24"/>
                <w:lang w:val="en-US"/>
              </w:rPr>
              <m:t>b'</m:t>
            </m:r>
          </m:sub>
        </m:sSub>
        <m:r>
          <w:rPr>
            <w:rStyle w:val="a3"/>
            <w:rFonts w:ascii="Cambria Math" w:hAnsi="Cambria Math"/>
            <w:color w:val="auto"/>
            <w:sz w:val="24"/>
            <w:szCs w:val="24"/>
            <w:lang w:val="en-US"/>
          </w:rPr>
          <m:t>}</m:t>
        </m:r>
      </m:oMath>
      <w:r w:rsidRPr="0076373C">
        <w:rPr>
          <w:rStyle w:val="a3"/>
          <w:rFonts w:ascii="Times New Roman" w:hAnsi="Times New Roman"/>
          <w:color w:val="auto"/>
          <w:sz w:val="24"/>
          <w:szCs w:val="24"/>
          <w:lang w:val="en-US"/>
        </w:rPr>
        <w:t xml:space="preserve"> is a language of words </w:t>
      </w:r>
      <m:oMath>
        <m:r>
          <w:rPr>
            <w:rStyle w:val="a3"/>
            <w:rFonts w:ascii="Cambria Math" w:hAnsi="Cambria Math"/>
            <w:color w:val="auto"/>
            <w:sz w:val="24"/>
            <w:szCs w:val="24"/>
            <w:lang w:val="en-US"/>
          </w:rPr>
          <m:t>w</m:t>
        </m:r>
      </m:oMath>
      <w:r w:rsidRPr="0076373C">
        <w:rPr>
          <w:rStyle w:val="a3"/>
          <w:rFonts w:ascii="Times New Roman" w:hAnsi="Times New Roman"/>
          <w:color w:val="auto"/>
          <w:sz w:val="24"/>
          <w:szCs w:val="24"/>
          <w:lang w:val="en-US"/>
        </w:rPr>
        <w:t xml:space="preserve"> with equal number of symbols </w:t>
      </w:r>
      <m:oMath>
        <m:r>
          <w:rPr>
            <w:rStyle w:val="a3"/>
            <w:rFonts w:ascii="Cambria Math" w:hAnsi="Cambria Math"/>
            <w:color w:val="auto"/>
            <w:sz w:val="24"/>
            <w:szCs w:val="24"/>
            <w:lang w:val="en-US"/>
          </w:rPr>
          <m:t>a</m:t>
        </m:r>
      </m:oMath>
      <w:r w:rsidRPr="0076373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a'</m:t>
        </m:r>
      </m:oMath>
      <w:r w:rsidRPr="0076373C">
        <w:rPr>
          <w:rStyle w:val="a3"/>
          <w:rFonts w:ascii="Times New Roman" w:hAnsi="Times New Roman"/>
          <w:color w:val="auto"/>
          <w:sz w:val="24"/>
          <w:szCs w:val="24"/>
          <w:lang w:val="en-US"/>
        </w:rPr>
        <w:t xml:space="preserve">, and with equal number of symbols </w:t>
      </w:r>
      <m:oMath>
        <m:r>
          <w:rPr>
            <w:rStyle w:val="a3"/>
            <w:rFonts w:ascii="Cambria Math" w:hAnsi="Cambria Math"/>
            <w:color w:val="auto"/>
            <w:sz w:val="24"/>
            <w:szCs w:val="24"/>
            <w:lang w:val="en-US"/>
          </w:rPr>
          <m:t>b</m:t>
        </m:r>
      </m:oMath>
      <w:r w:rsidRPr="0076373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b'</m:t>
        </m:r>
      </m:oMath>
      <w:r w:rsidRPr="0076373C">
        <w:rPr>
          <w:rStyle w:val="a3"/>
          <w:rFonts w:ascii="Times New Roman" w:hAnsi="Times New Roman"/>
          <w:color w:val="auto"/>
          <w:sz w:val="24"/>
          <w:szCs w:val="24"/>
          <w:lang w:val="en-US"/>
        </w:rPr>
        <w:t>.</w:t>
      </w:r>
    </w:p>
    <w:p w14:paraId="06784AB0"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Therefore, the creation of the MCFL-reachability algorithms is motivated by real-word problems where CFLs cannot be used. To the best of our knowledge, there is no algorithm for MCFL-reachability. </w:t>
      </w:r>
    </w:p>
    <w:p w14:paraId="4FD5EB86" w14:textId="77777777" w:rsidR="005D0EF2" w:rsidRPr="00FF4DEF"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In practice, the good receipt to achieve high-performance solutions for graph analysis problems is to offload the most critical computations into </w:t>
      </w:r>
      <w:r w:rsidR="00B66073" w:rsidRPr="00B66073">
        <w:rPr>
          <w:rStyle w:val="a3"/>
          <w:rFonts w:ascii="Times New Roman" w:hAnsi="Times New Roman"/>
          <w:color w:val="auto"/>
          <w:sz w:val="24"/>
          <w:szCs w:val="24"/>
          <w:lang w:val="en-US"/>
          <w:rPrChange w:id="130" w:author="NAK" w:date="2023-02-22T22:22:00Z">
            <w:rPr>
              <w:rStyle w:val="a3"/>
              <w:rFonts w:ascii="Times New Roman" w:hAnsi="Times New Roman"/>
              <w:color w:val="0070C0"/>
              <w:sz w:val="24"/>
              <w:szCs w:val="24"/>
              <w:lang w:val="en-US"/>
            </w:rPr>
          </w:rPrChange>
        </w:rPr>
        <w:t>L</w:t>
      </w:r>
      <w:r w:rsidRPr="0043386C">
        <w:rPr>
          <w:rStyle w:val="a3"/>
          <w:rFonts w:ascii="Times New Roman" w:hAnsi="Times New Roman"/>
          <w:color w:val="auto"/>
          <w:sz w:val="24"/>
          <w:szCs w:val="24"/>
          <w:lang w:val="en-US"/>
        </w:rPr>
        <w:t xml:space="preserve">inear </w:t>
      </w:r>
      <w:r w:rsidR="00B66073" w:rsidRPr="00B66073">
        <w:rPr>
          <w:rStyle w:val="a3"/>
          <w:rFonts w:ascii="Times New Roman" w:hAnsi="Times New Roman"/>
          <w:color w:val="auto"/>
          <w:sz w:val="24"/>
          <w:szCs w:val="24"/>
          <w:lang w:val="en-US"/>
          <w:rPrChange w:id="131" w:author="NAK" w:date="2023-02-22T22:22:00Z">
            <w:rPr>
              <w:rStyle w:val="a3"/>
              <w:rFonts w:ascii="Times New Roman" w:hAnsi="Times New Roman"/>
              <w:color w:val="0070C0"/>
              <w:sz w:val="24"/>
              <w:szCs w:val="24"/>
              <w:lang w:val="en-US"/>
            </w:rPr>
          </w:rPrChange>
        </w:rPr>
        <w:t>A</w:t>
      </w:r>
      <w:r w:rsidRPr="0043386C">
        <w:rPr>
          <w:rStyle w:val="a3"/>
          <w:rFonts w:ascii="Times New Roman" w:hAnsi="Times New Roman"/>
          <w:color w:val="auto"/>
          <w:sz w:val="24"/>
          <w:szCs w:val="24"/>
          <w:lang w:val="en-US"/>
        </w:rPr>
        <w:t xml:space="preserve">lgebra (LA) operations, for </w:t>
      </w:r>
      <w:r w:rsidRPr="0043386C">
        <w:rPr>
          <w:rStyle w:val="a3"/>
          <w:rFonts w:ascii="Times New Roman" w:hAnsi="Times New Roman"/>
          <w:color w:val="auto"/>
          <w:sz w:val="24"/>
          <w:szCs w:val="24"/>
          <w:lang w:val="en-US"/>
        </w:rPr>
        <w:lastRenderedPageBreak/>
        <w:t>example matrix operations [10]. Then such algorithm can be effectively implemented using the high-performance LA libraries with wide class of optimizations like parallel computations [11,</w:t>
      </w:r>
      <w:r>
        <w:rPr>
          <w:rStyle w:val="a3"/>
          <w:rFonts w:ascii="Times New Roman" w:hAnsi="Times New Roman"/>
          <w:color w:val="auto"/>
          <w:sz w:val="24"/>
          <w:szCs w:val="24"/>
          <w:lang w:val="en-US"/>
        </w:rPr>
        <w:t> </w:t>
      </w:r>
      <w:r w:rsidRPr="0043386C">
        <w:rPr>
          <w:rStyle w:val="a3"/>
          <w:rFonts w:ascii="Times New Roman" w:hAnsi="Times New Roman"/>
          <w:color w:val="auto"/>
          <w:sz w:val="24"/>
          <w:szCs w:val="24"/>
          <w:lang w:val="en-US"/>
        </w:rPr>
        <w:t>12]. There are LA-based efficient MCFL recognition algorithms that use the Boolean matrix multiplications [13,</w:t>
      </w:r>
      <w:r>
        <w:rPr>
          <w:rStyle w:val="a3"/>
          <w:rFonts w:ascii="Times New Roman" w:hAnsi="Times New Roman"/>
          <w:color w:val="auto"/>
          <w:sz w:val="24"/>
          <w:szCs w:val="24"/>
          <w:lang w:val="en-US"/>
        </w:rPr>
        <w:t> </w:t>
      </w:r>
      <w:r w:rsidRPr="0043386C">
        <w:rPr>
          <w:rStyle w:val="a3"/>
          <w:rFonts w:ascii="Times New Roman" w:hAnsi="Times New Roman"/>
          <w:color w:val="auto"/>
          <w:sz w:val="24"/>
          <w:szCs w:val="24"/>
          <w:lang w:val="en-US"/>
        </w:rPr>
        <w:t xml:space="preserve">14] and can form the basis of new MCFL-reachability algorithms. However, the MCFL parsing algorithm in [14] can be applied only for some subclass </w:t>
      </w:r>
      <w:r w:rsidRPr="00FF4DEF">
        <w:rPr>
          <w:rStyle w:val="a3"/>
          <w:rFonts w:ascii="Times New Roman" w:hAnsi="Times New Roman"/>
          <w:color w:val="auto"/>
          <w:sz w:val="24"/>
          <w:szCs w:val="24"/>
          <w:lang w:val="en-US"/>
        </w:rPr>
        <w:t xml:space="preserve">of MCFGs called </w:t>
      </w:r>
      <w:r w:rsidRPr="00FF4DEF">
        <w:rPr>
          <w:rStyle w:val="a3"/>
          <w:rFonts w:ascii="Times New Roman" w:hAnsi="Times New Roman"/>
          <w:i/>
          <w:color w:val="auto"/>
          <w:sz w:val="24"/>
          <w:szCs w:val="24"/>
          <w:lang w:val="en-US"/>
        </w:rPr>
        <w:t>unbalanced</w:t>
      </w:r>
      <w:r w:rsidRPr="00FF4DEF">
        <w:rPr>
          <w:rStyle w:val="a3"/>
          <w:rFonts w:ascii="Times New Roman" w:hAnsi="Times New Roman"/>
          <w:color w:val="auto"/>
          <w:sz w:val="24"/>
          <w:szCs w:val="24"/>
          <w:lang w:val="en-US"/>
        </w:rPr>
        <w:t>.</w:t>
      </w:r>
    </w:p>
    <w:p w14:paraId="5CB94640"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To sum up, we make the following contributions in this paper.</w:t>
      </w:r>
    </w:p>
    <w:p w14:paraId="4AC8E588" w14:textId="77777777" w:rsidR="005D0EF2" w:rsidRPr="005976E4" w:rsidRDefault="005D0EF2" w:rsidP="005D0EF2">
      <w:pPr>
        <w:pStyle w:val="ab"/>
        <w:numPr>
          <w:ilvl w:val="0"/>
          <w:numId w:val="17"/>
        </w:numPr>
        <w:spacing w:after="0" w:line="240" w:lineRule="auto"/>
        <w:ind w:left="284" w:hanging="284"/>
        <w:jc w:val="both"/>
        <w:rPr>
          <w:rStyle w:val="a3"/>
          <w:rFonts w:ascii="Times New Roman" w:hAnsi="Times New Roman"/>
          <w:color w:val="auto"/>
          <w:sz w:val="24"/>
          <w:szCs w:val="24"/>
          <w:lang w:val="en-US"/>
        </w:rPr>
      </w:pPr>
      <w:r w:rsidRPr="005976E4">
        <w:rPr>
          <w:rStyle w:val="a3"/>
          <w:rFonts w:ascii="Times New Roman" w:hAnsi="Times New Roman"/>
          <w:color w:val="auto"/>
          <w:sz w:val="24"/>
          <w:szCs w:val="24"/>
          <w:lang w:val="en-US"/>
        </w:rPr>
        <w:t>We provide the first MCFL-reachability algorithm by extending the MCFL parsing algorithm from [13]. Our algorithm is LA-based, hence it allows one to use high-performance libraries and utilize modern parallel hardware.</w:t>
      </w:r>
    </w:p>
    <w:p w14:paraId="181A7BE8" w14:textId="77777777" w:rsidR="005D0EF2" w:rsidRPr="005976E4" w:rsidRDefault="005D0EF2" w:rsidP="005D0EF2">
      <w:pPr>
        <w:pStyle w:val="ab"/>
        <w:numPr>
          <w:ilvl w:val="0"/>
          <w:numId w:val="17"/>
        </w:numPr>
        <w:spacing w:after="0" w:line="240" w:lineRule="auto"/>
        <w:ind w:left="284" w:hanging="284"/>
        <w:jc w:val="both"/>
        <w:rPr>
          <w:rStyle w:val="a3"/>
          <w:rFonts w:ascii="Times New Roman" w:hAnsi="Times New Roman"/>
          <w:color w:val="auto"/>
          <w:sz w:val="24"/>
          <w:szCs w:val="24"/>
          <w:lang w:val="en-US"/>
        </w:rPr>
      </w:pPr>
      <w:r w:rsidRPr="005976E4">
        <w:rPr>
          <w:rStyle w:val="a3"/>
          <w:rFonts w:ascii="Times New Roman" w:hAnsi="Times New Roman"/>
          <w:color w:val="auto"/>
          <w:sz w:val="24"/>
          <w:szCs w:val="24"/>
          <w:lang w:val="en-US"/>
        </w:rPr>
        <w:t>We implement the proposed algorithm using the pygraphblas</w:t>
      </w:r>
      <w:r w:rsidRPr="0043386C">
        <w:rPr>
          <w:rStyle w:val="af3"/>
          <w:rFonts w:ascii="Times New Roman" w:hAnsi="Times New Roman"/>
          <w:sz w:val="24"/>
          <w:szCs w:val="24"/>
          <w:lang w:val="en-US"/>
        </w:rPr>
        <w:footnoteReference w:id="1"/>
      </w:r>
      <w:r w:rsidRPr="005976E4">
        <w:rPr>
          <w:rStyle w:val="a3"/>
          <w:rFonts w:ascii="Times New Roman" w:hAnsi="Times New Roman"/>
          <w:color w:val="auto"/>
          <w:sz w:val="24"/>
          <w:szCs w:val="24"/>
          <w:lang w:val="en-US"/>
        </w:rPr>
        <w:t xml:space="preserve"> implementation of the GraphBLAS API [10] and evaluate it on some real RDFs and synthetic graphs using some classical MCFLs.</w:t>
      </w:r>
    </w:p>
    <w:p w14:paraId="4B104387" w14:textId="77777777" w:rsidR="005D0EF2" w:rsidRPr="0043386C" w:rsidRDefault="005D0EF2" w:rsidP="005D0EF2">
      <w:pPr>
        <w:tabs>
          <w:tab w:val="left" w:pos="1590"/>
        </w:tabs>
        <w:spacing w:after="0" w:line="240" w:lineRule="auto"/>
        <w:jc w:val="both"/>
        <w:rPr>
          <w:rStyle w:val="a3"/>
          <w:rFonts w:ascii="Times New Roman" w:hAnsi="Times New Roman"/>
          <w:color w:val="auto"/>
          <w:sz w:val="24"/>
          <w:szCs w:val="24"/>
          <w:lang w:val="en-US"/>
        </w:rPr>
      </w:pPr>
    </w:p>
    <w:p w14:paraId="49FB807D" w14:textId="77777777" w:rsidR="005D0EF2" w:rsidRDefault="005D0EF2" w:rsidP="005D0EF2">
      <w:pPr>
        <w:tabs>
          <w:tab w:val="left" w:pos="1590"/>
          <w:tab w:val="center" w:pos="5028"/>
          <w:tab w:val="left" w:pos="8290"/>
        </w:tabs>
        <w:spacing w:after="0" w:line="240" w:lineRule="auto"/>
        <w:jc w:val="center"/>
        <w:rPr>
          <w:rStyle w:val="a3"/>
          <w:rFonts w:ascii="Times New Roman" w:hAnsi="Times New Roman"/>
          <w:b/>
          <w:color w:val="auto"/>
          <w:sz w:val="24"/>
          <w:szCs w:val="24"/>
          <w:lang w:val="en-US"/>
        </w:rPr>
      </w:pPr>
      <w:r w:rsidRPr="0043386C">
        <w:rPr>
          <w:rStyle w:val="a3"/>
          <w:rFonts w:ascii="Times New Roman" w:hAnsi="Times New Roman"/>
          <w:b/>
          <w:color w:val="auto"/>
          <w:sz w:val="24"/>
          <w:szCs w:val="24"/>
          <w:lang w:val="en-US"/>
        </w:rPr>
        <w:t>Problem statement</w:t>
      </w:r>
    </w:p>
    <w:p w14:paraId="507D0B35" w14:textId="77777777" w:rsidR="005D0EF2" w:rsidRPr="0043386C" w:rsidRDefault="005D0EF2" w:rsidP="005D0EF2">
      <w:pPr>
        <w:tabs>
          <w:tab w:val="left" w:pos="1590"/>
          <w:tab w:val="center" w:pos="5028"/>
          <w:tab w:val="left" w:pos="8290"/>
        </w:tabs>
        <w:spacing w:after="0" w:line="240" w:lineRule="auto"/>
        <w:jc w:val="center"/>
        <w:rPr>
          <w:rStyle w:val="a3"/>
          <w:rFonts w:ascii="Times New Roman" w:hAnsi="Times New Roman"/>
          <w:b/>
          <w:color w:val="auto"/>
          <w:sz w:val="24"/>
          <w:szCs w:val="24"/>
          <w:lang w:val="en-US"/>
        </w:rPr>
      </w:pPr>
    </w:p>
    <w:p w14:paraId="6823DB40"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In this section, we introduce some definitions in graph theory and formal language theory</w:t>
      </w:r>
      <w:r>
        <w:rPr>
          <w:rStyle w:val="a3"/>
          <w:rFonts w:ascii="Times New Roman" w:hAnsi="Times New Roman"/>
          <w:color w:val="auto"/>
          <w:sz w:val="24"/>
          <w:szCs w:val="24"/>
          <w:lang w:val="en-US"/>
        </w:rPr>
        <w:t xml:space="preserve"> </w:t>
      </w:r>
      <w:r w:rsidRPr="0043386C">
        <w:rPr>
          <w:rStyle w:val="a3"/>
          <w:rFonts w:ascii="Times New Roman" w:hAnsi="Times New Roman"/>
          <w:color w:val="auto"/>
          <w:sz w:val="24"/>
          <w:szCs w:val="24"/>
          <w:lang w:val="en-US"/>
        </w:rPr>
        <w:t>which are used in this paper. Also, we provide the definition of the MCFL-reachability problem.</w:t>
      </w:r>
    </w:p>
    <w:p w14:paraId="429F0EC6"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In this paper, we use an edge-labeled directed graph as a data model and define it as follows.</w:t>
      </w:r>
    </w:p>
    <w:p w14:paraId="6B06AAAD" w14:textId="77777777" w:rsidR="005D0EF2" w:rsidRPr="0043386C" w:rsidRDefault="005D0EF2" w:rsidP="005D0EF2">
      <w:pPr>
        <w:tabs>
          <w:tab w:val="left" w:pos="1590"/>
          <w:tab w:val="center" w:pos="5028"/>
          <w:tab w:val="left" w:pos="8290"/>
        </w:tabs>
        <w:spacing w:after="0" w:line="240" w:lineRule="auto"/>
        <w:ind w:firstLine="567"/>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t>Definition 1.</w:t>
      </w:r>
      <w:r w:rsidRPr="0043386C">
        <w:rPr>
          <w:rStyle w:val="a3"/>
          <w:rFonts w:ascii="Times New Roman" w:hAnsi="Times New Roman"/>
          <w:color w:val="auto"/>
          <w:sz w:val="24"/>
          <w:szCs w:val="24"/>
          <w:lang w:val="en-US"/>
        </w:rPr>
        <w:t xml:space="preserve"> </w:t>
      </w:r>
      <w:r w:rsidRPr="0043386C">
        <w:rPr>
          <w:rStyle w:val="a3"/>
          <w:rFonts w:ascii="Times New Roman" w:hAnsi="Times New Roman"/>
          <w:i/>
          <w:color w:val="auto"/>
          <w:sz w:val="24"/>
          <w:szCs w:val="24"/>
          <w:lang w:val="en-US"/>
        </w:rPr>
        <w:t>An edge-labeled directed graph</w:t>
      </w:r>
      <w:r w:rsidRPr="0043386C">
        <w:rPr>
          <w:rStyle w:val="a3"/>
          <w:rFonts w:ascii="Times New Roman" w:hAnsi="Times New Roman"/>
          <w:color w:val="auto"/>
          <w:sz w:val="24"/>
          <w:szCs w:val="24"/>
          <w:lang w:val="en-US"/>
        </w:rPr>
        <w:t xml:space="preserve"> is a tuple </w:t>
      </w:r>
      <m:oMath>
        <m:r>
          <w:rPr>
            <w:rStyle w:val="a3"/>
            <w:rFonts w:ascii="Cambria Math" w:hAnsi="Cambria Math"/>
            <w:color w:val="auto"/>
            <w:sz w:val="24"/>
            <w:szCs w:val="24"/>
            <w:lang w:val="en-US"/>
          </w:rPr>
          <m:t>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 xml:space="preserve">V, E, </m:t>
            </m:r>
            <m:r>
              <m:rPr>
                <m:sty m:val="p"/>
              </m:rPr>
              <w:rPr>
                <w:rStyle w:val="a3"/>
                <w:rFonts w:ascii="Cambria Math" w:hAnsi="Cambria Math"/>
                <w:color w:val="auto"/>
                <w:sz w:val="24"/>
                <w:szCs w:val="24"/>
                <w:lang w:val="en-US"/>
              </w:rPr>
              <m:t>Σ</m:t>
            </m:r>
          </m:e>
        </m:d>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where</w:t>
      </w:r>
    </w:p>
    <w:p w14:paraId="79CEAC80" w14:textId="77777777" w:rsidR="005D0EF2" w:rsidRPr="0043386C" w:rsidRDefault="005D0EF2" w:rsidP="005D0EF2">
      <w:pPr>
        <w:pStyle w:val="ab"/>
        <w:numPr>
          <w:ilvl w:val="0"/>
          <w:numId w:val="18"/>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V</m:t>
        </m:r>
      </m:oMath>
      <w:r w:rsidRPr="0043386C">
        <w:rPr>
          <w:rStyle w:val="a3"/>
          <w:rFonts w:ascii="Times New Roman" w:hAnsi="Times New Roman"/>
          <w:color w:val="auto"/>
          <w:sz w:val="24"/>
          <w:szCs w:val="24"/>
          <w:lang w:val="en-US"/>
        </w:rPr>
        <w:t xml:space="preserve"> is a finite set of vertices. For simplicity, we assume that the vertices are natural numbers ranging from 1 to </w:t>
      </w:r>
      <m:oMath>
        <m:r>
          <w:rPr>
            <w:rStyle w:val="a3"/>
            <w:rFonts w:ascii="Cambria Math" w:hAnsi="Cambria Math"/>
            <w:color w:val="auto"/>
            <w:sz w:val="24"/>
            <w:szCs w:val="24"/>
            <w:lang w:val="en-US"/>
          </w:rPr>
          <m:t>|V|</m:t>
        </m:r>
      </m:oMath>
      <w:r w:rsidRPr="0043386C">
        <w:rPr>
          <w:rStyle w:val="a3"/>
          <w:rFonts w:ascii="Times New Roman" w:hAnsi="Times New Roman"/>
          <w:color w:val="auto"/>
          <w:sz w:val="24"/>
          <w:szCs w:val="24"/>
          <w:lang w:val="en-US"/>
        </w:rPr>
        <w:t>,</w:t>
      </w:r>
    </w:p>
    <w:p w14:paraId="08BC9BDF" w14:textId="77777777" w:rsidR="005D0EF2" w:rsidRPr="0043386C" w:rsidRDefault="005D0EF2" w:rsidP="005D0EF2">
      <w:pPr>
        <w:pStyle w:val="ab"/>
        <w:numPr>
          <w:ilvl w:val="0"/>
          <w:numId w:val="18"/>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m:rPr>
            <m:sty m:val="p"/>
          </m:rPr>
          <w:rPr>
            <w:rStyle w:val="a3"/>
            <w:rFonts w:ascii="Cambria Math" w:hAnsi="Cambria Math"/>
            <w:color w:val="auto"/>
            <w:sz w:val="24"/>
            <w:szCs w:val="24"/>
            <w:lang w:val="en-US"/>
          </w:rPr>
          <m:t>Σ</m:t>
        </m:r>
      </m:oMath>
      <w:r w:rsidRPr="0043386C">
        <w:rPr>
          <w:rStyle w:val="a3"/>
          <w:rFonts w:ascii="Times New Roman" w:hAnsi="Times New Roman"/>
          <w:color w:val="auto"/>
          <w:sz w:val="24"/>
          <w:szCs w:val="24"/>
          <w:lang w:val="en-US"/>
        </w:rPr>
        <w:t xml:space="preserve"> is a set of edge labels,</w:t>
      </w:r>
    </w:p>
    <w:p w14:paraId="46B466BE" w14:textId="77777777" w:rsidR="005D0EF2" w:rsidRDefault="005D0EF2" w:rsidP="005D0EF2">
      <w:pPr>
        <w:pStyle w:val="ab"/>
        <w:numPr>
          <w:ilvl w:val="0"/>
          <w:numId w:val="18"/>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E⊆V×</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×V</m:t>
        </m:r>
      </m:oMath>
      <w:r w:rsidRPr="0043386C">
        <w:rPr>
          <w:rStyle w:val="a3"/>
          <w:rFonts w:ascii="Times New Roman" w:hAnsi="Times New Roman"/>
          <w:color w:val="auto"/>
          <w:sz w:val="24"/>
          <w:szCs w:val="24"/>
          <w:lang w:val="en-US"/>
        </w:rPr>
        <w:t xml:space="preserve"> is a set of labeled edges.</w:t>
      </w:r>
    </w:p>
    <w:p w14:paraId="11D671B9" w14:textId="77777777" w:rsidR="005D0EF2" w:rsidRPr="005976E4" w:rsidRDefault="005D0EF2" w:rsidP="005D0EF2">
      <w:pPr>
        <w:pStyle w:val="ab"/>
        <w:tabs>
          <w:tab w:val="left" w:pos="1590"/>
          <w:tab w:val="center" w:pos="5028"/>
          <w:tab w:val="left" w:pos="8290"/>
        </w:tabs>
        <w:spacing w:after="0" w:line="240" w:lineRule="auto"/>
        <w:ind w:left="0" w:firstLine="567"/>
        <w:jc w:val="both"/>
        <w:rPr>
          <w:rStyle w:val="a3"/>
          <w:rFonts w:ascii="Times New Roman" w:hAnsi="Times New Roman"/>
          <w:color w:val="auto"/>
          <w:sz w:val="24"/>
          <w:szCs w:val="24"/>
          <w:lang w:val="en-US"/>
        </w:rPr>
      </w:pPr>
      <w:r w:rsidRPr="0076373C">
        <w:rPr>
          <w:rStyle w:val="a3"/>
          <w:rFonts w:ascii="Times New Roman" w:hAnsi="Times New Roman"/>
          <w:color w:val="auto"/>
          <w:sz w:val="24"/>
          <w:szCs w:val="24"/>
          <w:lang w:val="en-US"/>
        </w:rPr>
        <w:t>We define MCFLs and MCFGs as follows.</w:t>
      </w:r>
    </w:p>
    <w:p w14:paraId="6AD592DB"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t xml:space="preserve">Definition 2. </w:t>
      </w:r>
      <w:r w:rsidRPr="0043386C">
        <w:rPr>
          <w:rStyle w:val="a3"/>
          <w:rFonts w:ascii="Times New Roman" w:hAnsi="Times New Roman"/>
          <w:color w:val="auto"/>
          <w:sz w:val="24"/>
          <w:szCs w:val="24"/>
          <w:lang w:val="en-US"/>
        </w:rPr>
        <w:t>A</w:t>
      </w:r>
      <w:r>
        <w:rPr>
          <w:rStyle w:val="a3"/>
          <w:rFonts w:ascii="Times New Roman" w:hAnsi="Times New Roman"/>
          <w:color w:val="auto"/>
          <w:sz w:val="24"/>
          <w:szCs w:val="24"/>
          <w:lang w:val="en-US"/>
        </w:rPr>
        <w:t xml:space="preserve">n </w:t>
      </w:r>
      <w:r w:rsidRPr="000F3E83">
        <w:rPr>
          <w:rStyle w:val="a3"/>
          <w:rFonts w:ascii="Times New Roman" w:hAnsi="Times New Roman"/>
          <w:color w:val="auto"/>
          <w:sz w:val="24"/>
          <w:szCs w:val="24"/>
          <w:lang w:val="en-US"/>
        </w:rPr>
        <w:t xml:space="preserve">MCFG </w:t>
      </w:r>
      <m:oMath>
        <m:r>
          <w:rPr>
            <w:rStyle w:val="a3"/>
            <w:rFonts w:ascii="Cambria Math" w:hAnsi="Cambria Math"/>
            <w:color w:val="auto"/>
            <w:sz w:val="24"/>
            <w:szCs w:val="24"/>
            <w:lang w:val="en-US"/>
          </w:rPr>
          <m:t>G</m:t>
        </m:r>
      </m:oMath>
      <w:r w:rsidRPr="0043386C">
        <w:rPr>
          <w:rStyle w:val="a3"/>
          <w:rFonts w:ascii="Times New Roman" w:hAnsi="Times New Roman"/>
          <w:color w:val="auto"/>
          <w:sz w:val="24"/>
          <w:szCs w:val="24"/>
          <w:lang w:val="en-US"/>
        </w:rPr>
        <w:t xml:space="preserve"> is a tuple </w:t>
      </w:r>
      <m:oMath>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 xml:space="preserve">N, </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 P, S, d</m:t>
            </m:r>
          </m:e>
        </m:d>
      </m:oMath>
      <w:r w:rsidRPr="0043386C">
        <w:rPr>
          <w:rStyle w:val="a3"/>
          <w:rFonts w:ascii="Times New Roman" w:hAnsi="Times New Roman"/>
          <w:color w:val="auto"/>
          <w:sz w:val="24"/>
          <w:szCs w:val="24"/>
          <w:lang w:val="en-US"/>
        </w:rPr>
        <w:t xml:space="preserve"> where</w:t>
      </w:r>
    </w:p>
    <w:p w14:paraId="1E6FD4CC" w14:textId="77777777" w:rsidR="005D0EF2" w:rsidRPr="0043386C" w:rsidRDefault="005D0EF2" w:rsidP="005D0EF2">
      <w:pPr>
        <w:pStyle w:val="ab"/>
        <w:numPr>
          <w:ilvl w:val="0"/>
          <w:numId w:val="19"/>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N</m:t>
        </m:r>
      </m:oMath>
      <w:r w:rsidRPr="0043386C">
        <w:rPr>
          <w:rStyle w:val="a3"/>
          <w:rFonts w:ascii="Times New Roman" w:hAnsi="Times New Roman"/>
          <w:color w:val="auto"/>
          <w:sz w:val="24"/>
          <w:szCs w:val="24"/>
          <w:lang w:val="en-US"/>
        </w:rPr>
        <w:t xml:space="preserve"> is a finite set of nonterminals,</w:t>
      </w:r>
    </w:p>
    <w:p w14:paraId="434345B0" w14:textId="77777777" w:rsidR="005D0EF2" w:rsidRPr="0043386C" w:rsidRDefault="005D0EF2" w:rsidP="005D0EF2">
      <w:pPr>
        <w:pStyle w:val="ab"/>
        <w:numPr>
          <w:ilvl w:val="0"/>
          <w:numId w:val="19"/>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S ∈N</m:t>
        </m:r>
      </m:oMath>
      <w:r w:rsidRPr="0043386C">
        <w:rPr>
          <w:rStyle w:val="a3"/>
          <w:rFonts w:ascii="Times New Roman" w:hAnsi="Times New Roman"/>
          <w:color w:val="auto"/>
          <w:sz w:val="24"/>
          <w:szCs w:val="24"/>
          <w:lang w:val="en-US"/>
        </w:rPr>
        <w:t xml:space="preserve"> is the start nonterminal</w:t>
      </w:r>
      <w:r w:rsidRPr="00DA57E6">
        <w:rPr>
          <w:rStyle w:val="a3"/>
          <w:rFonts w:ascii="Times New Roman" w:hAnsi="Times New Roman"/>
          <w:color w:val="auto"/>
          <w:sz w:val="24"/>
          <w:szCs w:val="24"/>
          <w:lang w:val="en-US"/>
        </w:rPr>
        <w:t>.</w:t>
      </w:r>
    </w:p>
    <w:p w14:paraId="06D557E5" w14:textId="77777777" w:rsidR="005D0EF2" w:rsidRPr="0043386C" w:rsidRDefault="005D0EF2" w:rsidP="005D0EF2">
      <w:pPr>
        <w:pStyle w:val="ab"/>
        <w:numPr>
          <w:ilvl w:val="0"/>
          <w:numId w:val="19"/>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For each </w:t>
      </w:r>
      <m:oMath>
        <m:r>
          <w:rPr>
            <w:rStyle w:val="a3"/>
            <w:rFonts w:ascii="Cambria Math" w:hAnsi="Cambria Math"/>
            <w:color w:val="auto"/>
            <w:sz w:val="24"/>
            <w:szCs w:val="24"/>
            <w:lang w:val="en-US"/>
          </w:rPr>
          <m:t>A∈N</m:t>
        </m:r>
      </m:oMath>
      <w:r w:rsidRPr="0043386C">
        <w:rPr>
          <w:rStyle w:val="a3"/>
          <w:rFonts w:ascii="Times New Roman" w:hAnsi="Times New Roman"/>
          <w:color w:val="auto"/>
          <w:sz w:val="24"/>
          <w:szCs w:val="24"/>
          <w:lang w:val="en-US"/>
        </w:rPr>
        <w:t xml:space="preserve"> a natural number </w:t>
      </w:r>
      <m:oMath>
        <m:r>
          <w:rPr>
            <w:rStyle w:val="a3"/>
            <w:rFonts w:ascii="Cambria Math" w:hAnsi="Cambria Math"/>
            <w:color w:val="auto"/>
            <w:sz w:val="24"/>
            <w:szCs w:val="24"/>
            <w:lang w:val="en-US"/>
          </w:rPr>
          <m:t>d(A)</m:t>
        </m:r>
      </m:oMath>
      <w:r w:rsidRPr="0043386C">
        <w:rPr>
          <w:rStyle w:val="a3"/>
          <w:rFonts w:ascii="Times New Roman" w:hAnsi="Times New Roman"/>
          <w:color w:val="auto"/>
          <w:sz w:val="24"/>
          <w:szCs w:val="24"/>
          <w:lang w:val="en-US"/>
        </w:rPr>
        <w:t xml:space="preserve">, called the dimension of </w:t>
      </w:r>
      <m:oMath>
        <m:r>
          <w:rPr>
            <w:rStyle w:val="a3"/>
            <w:rFonts w:ascii="Cambria Math" w:hAnsi="Cambria Math"/>
            <w:color w:val="auto"/>
            <w:sz w:val="24"/>
            <w:szCs w:val="24"/>
            <w:lang w:val="en-US"/>
          </w:rPr>
          <m:t>A</m:t>
        </m:r>
      </m:oMath>
      <w:r w:rsidRPr="0043386C">
        <w:rPr>
          <w:rStyle w:val="a3"/>
          <w:rFonts w:ascii="Times New Roman" w:hAnsi="Times New Roman"/>
          <w:color w:val="auto"/>
          <w:sz w:val="24"/>
          <w:szCs w:val="24"/>
          <w:lang w:val="en-US"/>
        </w:rPr>
        <w:t xml:space="preserve">, is defined. In particular, we assume </w:t>
      </w:r>
      <m:oMath>
        <m:r>
          <w:rPr>
            <w:rStyle w:val="a3"/>
            <w:rFonts w:ascii="Cambria Math" w:hAnsi="Cambria Math"/>
            <w:color w:val="auto"/>
            <w:sz w:val="24"/>
            <w:szCs w:val="24"/>
            <w:lang w:val="en-US"/>
          </w:rPr>
          <m:t>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S</m:t>
            </m:r>
          </m:e>
        </m:d>
        <m:r>
          <w:rPr>
            <w:rStyle w:val="a3"/>
            <w:rFonts w:ascii="Cambria Math" w:hAnsi="Cambria Math"/>
            <w:color w:val="auto"/>
            <w:sz w:val="24"/>
            <w:szCs w:val="24"/>
            <w:lang w:val="en-US"/>
          </w:rPr>
          <m:t>=1</m:t>
        </m:r>
      </m:oMath>
      <w:r w:rsidRPr="0043386C">
        <w:rPr>
          <w:rStyle w:val="a3"/>
          <w:rFonts w:ascii="Times New Roman" w:hAnsi="Times New Roman"/>
          <w:color w:val="auto"/>
          <w:sz w:val="24"/>
          <w:szCs w:val="24"/>
          <w:lang w:val="en-US"/>
        </w:rPr>
        <w:t xml:space="preserve">. Sometimes </w:t>
      </w:r>
      <m:oMath>
        <m:r>
          <w:rPr>
            <w:rStyle w:val="a3"/>
            <w:rFonts w:ascii="Cambria Math" w:hAnsi="Cambria Math"/>
            <w:color w:val="auto"/>
            <w:sz w:val="24"/>
            <w:szCs w:val="24"/>
            <w:lang w:val="en-US"/>
          </w:rPr>
          <m:t>A</m:t>
        </m:r>
      </m:oMath>
      <w:r w:rsidRPr="0043386C">
        <w:rPr>
          <w:rStyle w:val="a3"/>
          <w:rFonts w:ascii="Times New Roman" w:hAnsi="Times New Roman"/>
          <w:color w:val="auto"/>
          <w:sz w:val="24"/>
          <w:szCs w:val="24"/>
          <w:lang w:val="en-US"/>
        </w:rPr>
        <w:t xml:space="preserve"> is written as </w:t>
      </w:r>
      <m:oMath>
        <m:r>
          <w:rPr>
            <w:rStyle w:val="a3"/>
            <w:rFonts w:ascii="Cambria Math" w:hAnsi="Cambria Math"/>
            <w:color w:val="auto"/>
            <w:sz w:val="24"/>
            <w:szCs w:val="24"/>
            <w:lang w:val="en-US"/>
          </w:rPr>
          <m:t>(</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1</m:t>
            </m:r>
          </m:sup>
        </m:sSup>
        <m:r>
          <w:rPr>
            <w:rStyle w:val="a3"/>
            <w:rFonts w:ascii="Cambria Math" w:hAnsi="Cambria Math"/>
            <w:color w:val="auto"/>
            <w:sz w:val="24"/>
            <w:szCs w:val="24"/>
            <w:lang w:val="en-US"/>
          </w:rPr>
          <m:t xml:space="preserve">,… , </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sup>
        </m:sSup>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where each </w:t>
      </w:r>
      <m:oMath>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i</m:t>
            </m:r>
          </m:sup>
        </m:sSup>
      </m:oMath>
      <w:r w:rsidRPr="0043386C">
        <w:rPr>
          <w:rStyle w:val="a3"/>
          <w:rFonts w:ascii="Times New Roman" w:hAnsi="Times New Roman"/>
          <w:color w:val="auto"/>
          <w:sz w:val="24"/>
          <w:szCs w:val="24"/>
          <w:lang w:val="en-US"/>
        </w:rPr>
        <w:t xml:space="preserve"> is called a component symbol of </w:t>
      </w:r>
      <m:oMath>
        <m:r>
          <w:rPr>
            <w:rStyle w:val="a3"/>
            <w:rFonts w:ascii="Cambria Math" w:hAnsi="Cambria Math"/>
            <w:color w:val="auto"/>
            <w:sz w:val="24"/>
            <w:szCs w:val="24"/>
            <w:lang w:val="en-US"/>
          </w:rPr>
          <m:t>A</m:t>
        </m:r>
      </m:oMath>
      <w:r w:rsidRPr="0043386C">
        <w:rPr>
          <w:rStyle w:val="a3"/>
          <w:rFonts w:ascii="Times New Roman" w:hAnsi="Times New Roman"/>
          <w:color w:val="auto"/>
          <w:sz w:val="24"/>
          <w:szCs w:val="24"/>
          <w:lang w:val="en-US"/>
        </w:rPr>
        <w:t xml:space="preserve">. Let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m:t>
            </m:r>
          </m:e>
          <m:sub>
            <m:r>
              <w:rPr>
                <w:rStyle w:val="a3"/>
                <w:rFonts w:ascii="Cambria Math" w:hAnsi="Cambria Math"/>
                <w:color w:val="auto"/>
                <w:sz w:val="24"/>
                <w:szCs w:val="24"/>
                <w:lang w:val="en-US"/>
              </w:rPr>
              <m:t>c</m:t>
            </m:r>
          </m:sub>
        </m:sSub>
      </m:oMath>
      <w:r w:rsidRPr="0043386C">
        <w:rPr>
          <w:rStyle w:val="a3"/>
          <w:rFonts w:ascii="Times New Roman" w:hAnsi="Times New Roman"/>
          <w:color w:val="auto"/>
          <w:sz w:val="24"/>
          <w:szCs w:val="24"/>
          <w:lang w:val="en-US"/>
        </w:rPr>
        <w:t xml:space="preserve"> be the set of all component symbol of all nonterminals from the set </w:t>
      </w:r>
      <m:oMath>
        <m:r>
          <w:rPr>
            <w:rStyle w:val="a3"/>
            <w:rFonts w:ascii="Cambria Math" w:hAnsi="Cambria Math"/>
            <w:color w:val="auto"/>
            <w:sz w:val="24"/>
            <w:szCs w:val="24"/>
            <w:lang w:val="en-US"/>
          </w:rPr>
          <m:t>N</m:t>
        </m:r>
      </m:oMath>
      <w:r w:rsidRPr="0043386C">
        <w:rPr>
          <w:rStyle w:val="a3"/>
          <w:rFonts w:ascii="Times New Roman" w:hAnsi="Times New Roman"/>
          <w:color w:val="auto"/>
          <w:sz w:val="24"/>
          <w:szCs w:val="24"/>
          <w:lang w:val="en-US"/>
        </w:rPr>
        <w:t>.</w:t>
      </w:r>
    </w:p>
    <w:p w14:paraId="41998F55" w14:textId="77777777" w:rsidR="005D0EF2" w:rsidRPr="0043386C" w:rsidRDefault="005D0EF2" w:rsidP="005D0EF2">
      <w:pPr>
        <w:pStyle w:val="ab"/>
        <w:numPr>
          <w:ilvl w:val="0"/>
          <w:numId w:val="19"/>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m:rPr>
            <m:sty m:val="p"/>
          </m:rPr>
          <w:rPr>
            <w:rStyle w:val="a3"/>
            <w:rFonts w:ascii="Cambria Math" w:hAnsi="Cambria Math"/>
            <w:color w:val="auto"/>
            <w:sz w:val="24"/>
            <w:szCs w:val="24"/>
            <w:lang w:val="en-US"/>
          </w:rPr>
          <m:t>Σ</m:t>
        </m:r>
      </m:oMath>
      <w:r w:rsidRPr="0043386C">
        <w:rPr>
          <w:rStyle w:val="a3"/>
          <w:rFonts w:ascii="Times New Roman" w:hAnsi="Times New Roman"/>
          <w:color w:val="auto"/>
          <w:sz w:val="24"/>
          <w:szCs w:val="24"/>
          <w:lang w:val="en-US"/>
        </w:rPr>
        <w:t xml:space="preserve"> is a finite set of terminals, </w:t>
      </w:r>
      <m:oMath>
        <m:r>
          <w:rPr>
            <w:rStyle w:val="a3"/>
            <w:rFonts w:ascii="Cambria Math" w:hAnsi="Cambria Math"/>
            <w:color w:val="auto"/>
            <w:sz w:val="24"/>
            <w:szCs w:val="24"/>
            <w:lang w:val="en-US"/>
          </w:rPr>
          <m:t>N∩</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 ∅</m:t>
        </m:r>
      </m:oMath>
      <w:r w:rsidRPr="0043386C">
        <w:rPr>
          <w:rStyle w:val="a3"/>
          <w:rFonts w:ascii="Times New Roman" w:hAnsi="Times New Roman"/>
          <w:color w:val="auto"/>
          <w:sz w:val="24"/>
          <w:szCs w:val="24"/>
          <w:lang w:val="en-US"/>
        </w:rPr>
        <w:t>.</w:t>
      </w:r>
    </w:p>
    <w:p w14:paraId="3B1C90FD" w14:textId="77777777" w:rsidR="005D0EF2" w:rsidRPr="0043386C" w:rsidRDefault="005D0EF2" w:rsidP="005D0EF2">
      <w:pPr>
        <w:pStyle w:val="ab"/>
        <w:numPr>
          <w:ilvl w:val="0"/>
          <w:numId w:val="19"/>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P</m:t>
        </m:r>
      </m:oMath>
      <w:r w:rsidRPr="0043386C">
        <w:rPr>
          <w:rStyle w:val="a3"/>
          <w:rFonts w:ascii="Times New Roman" w:hAnsi="Times New Roman"/>
          <w:color w:val="auto"/>
          <w:sz w:val="24"/>
          <w:szCs w:val="24"/>
          <w:lang w:val="en-US"/>
        </w:rPr>
        <w:t xml:space="preserve"> is a finite set of production rules. </w:t>
      </w:r>
      <m:oMath>
        <m:r>
          <w:rPr>
            <w:rStyle w:val="a3"/>
            <w:rFonts w:ascii="Cambria Math" w:hAnsi="Cambria Math"/>
            <w:color w:val="auto"/>
            <w:sz w:val="24"/>
            <w:szCs w:val="24"/>
            <w:lang w:val="en-US"/>
          </w:rPr>
          <m:t>p∈ P</m:t>
        </m:r>
      </m:oMath>
      <w:r w:rsidRPr="0043386C">
        <w:rPr>
          <w:rStyle w:val="a3"/>
          <w:rFonts w:ascii="Times New Roman" w:hAnsi="Times New Roman"/>
          <w:color w:val="auto"/>
          <w:sz w:val="24"/>
          <w:szCs w:val="24"/>
          <w:lang w:val="en-US"/>
        </w:rPr>
        <w:t xml:space="preserve"> has a form of </w:t>
      </w:r>
      <m:oMath>
        <m:r>
          <w:rPr>
            <w:rStyle w:val="a3"/>
            <w:rFonts w:ascii="Cambria Math" w:hAnsi="Cambria Math"/>
            <w:color w:val="auto"/>
            <w:sz w:val="24"/>
            <w:szCs w:val="24"/>
            <w:lang w:val="en-US"/>
          </w:rPr>
          <m:t>p:</m:t>
        </m:r>
        <m:d>
          <m:dPr>
            <m:ctrlPr>
              <w:rPr>
                <w:rStyle w:val="a3"/>
                <w:rFonts w:ascii="Cambria Math" w:hAnsi="Cambria Math"/>
                <w:i/>
                <w:color w:val="auto"/>
                <w:sz w:val="24"/>
                <w:szCs w:val="24"/>
                <w:lang w:val="en-US"/>
              </w:rPr>
            </m:ctrlPr>
          </m:dPr>
          <m:e>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1</m:t>
                </m:r>
              </m:sup>
            </m:sSup>
            <m:r>
              <w:rPr>
                <w:rStyle w:val="a3"/>
                <w:rFonts w:ascii="Cambria Math" w:hAnsi="Cambria Math"/>
                <w:color w:val="auto"/>
                <w:sz w:val="24"/>
                <w:szCs w:val="24"/>
                <w:lang w:val="en-US"/>
              </w:rPr>
              <m:t xml:space="preserve">,… , </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sup>
            </m:sSup>
          </m:e>
        </m:d>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 </m:t>
        </m:r>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d(A)</m:t>
            </m:r>
          </m:sub>
        </m:sSub>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where </w:t>
      </w:r>
      <m:oMath>
        <m:r>
          <w:rPr>
            <w:rStyle w:val="a3"/>
            <w:rFonts w:ascii="Cambria Math" w:hAnsi="Cambria Math"/>
            <w:color w:val="auto"/>
            <w:sz w:val="24"/>
            <w:szCs w:val="24"/>
            <w:lang w:val="en-US"/>
          </w:rPr>
          <m:t>A∈N</m:t>
        </m:r>
      </m:oMath>
      <w:r w:rsidRPr="0043386C">
        <w:rPr>
          <w:rStyle w:val="a3"/>
          <w:rFonts w:ascii="Times New Roman" w:hAnsi="Times New Roman"/>
          <w:color w:val="auto"/>
          <w:sz w:val="24"/>
          <w:szCs w:val="24"/>
          <w:lang w:val="en-US"/>
        </w:rPr>
        <w:t xml:space="preserve"> and </w:t>
      </w:r>
      <m:oMath>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i</m:t>
            </m:r>
          </m:sub>
        </m:sSub>
        <m:r>
          <w:rPr>
            <w:rStyle w:val="a3"/>
            <w:rFonts w:ascii="Cambria Math" w:hAnsi="Cambria Math"/>
            <w:color w:val="auto"/>
            <w:sz w:val="24"/>
            <w:szCs w:val="24"/>
            <w:lang w:val="en-US"/>
          </w:rPr>
          <m:t>∈</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m:t>
                </m:r>
              </m:e>
              <m:sub>
                <m:r>
                  <w:rPr>
                    <w:rStyle w:val="a3"/>
                    <w:rFonts w:ascii="Cambria Math" w:hAnsi="Cambria Math"/>
                    <w:color w:val="auto"/>
                    <w:sz w:val="24"/>
                    <w:szCs w:val="24"/>
                    <w:lang w:val="en-US"/>
                  </w:rPr>
                  <m:t>c</m:t>
                </m:r>
              </m:sub>
            </m:sSub>
            <m:r>
              <w:rPr>
                <w:rStyle w:val="a3"/>
                <w:rFonts w:ascii="Cambria Math" w:hAnsi="Cambria Math"/>
                <w:color w:val="auto"/>
                <w:sz w:val="24"/>
                <w:szCs w:val="24"/>
                <w:lang w:val="en-US"/>
              </w:rPr>
              <m:t>∪</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m:t>
            </m:r>
          </m:e>
          <m:sup>
            <m:r>
              <w:rPr>
                <w:rStyle w:val="a3"/>
                <w:rFonts w:ascii="Cambria Math" w:hAnsi="Cambria Math"/>
                <w:color w:val="auto"/>
                <w:sz w:val="24"/>
                <w:szCs w:val="24"/>
                <w:lang w:val="en-US"/>
              </w:rPr>
              <m:t>*</m:t>
            </m:r>
          </m:sup>
        </m:sSup>
      </m:oMath>
      <w:r w:rsidRPr="0043386C">
        <w:rPr>
          <w:rStyle w:val="a3"/>
          <w:rFonts w:ascii="Times New Roman" w:hAnsi="Times New Roman"/>
          <w:color w:val="auto"/>
          <w:sz w:val="24"/>
          <w:szCs w:val="24"/>
          <w:lang w:val="en-US"/>
        </w:rPr>
        <w:t xml:space="preserve">. Each rule </w:t>
      </w:r>
      <m:oMath>
        <m:r>
          <w:rPr>
            <w:rStyle w:val="a3"/>
            <w:rFonts w:ascii="Cambria Math" w:hAnsi="Cambria Math"/>
            <w:color w:val="auto"/>
            <w:sz w:val="24"/>
            <w:szCs w:val="24"/>
            <w:lang w:val="en-US"/>
          </w:rPr>
          <m:t>p</m:t>
        </m:r>
      </m:oMath>
      <w:r w:rsidRPr="0043386C">
        <w:rPr>
          <w:rStyle w:val="a3"/>
          <w:rFonts w:ascii="Times New Roman" w:hAnsi="Times New Roman"/>
          <w:color w:val="auto"/>
          <w:sz w:val="24"/>
          <w:szCs w:val="24"/>
          <w:lang w:val="en-US"/>
        </w:rPr>
        <w:t xml:space="preserve"> satisfies the following condition.</w:t>
      </w:r>
    </w:p>
    <w:p w14:paraId="51F2FCF8" w14:textId="77777777" w:rsidR="005D0EF2" w:rsidRPr="0043386C" w:rsidRDefault="005D0EF2" w:rsidP="005D0EF2">
      <w:pPr>
        <w:pStyle w:val="ab"/>
        <w:numPr>
          <w:ilvl w:val="1"/>
          <w:numId w:val="20"/>
        </w:numPr>
        <w:tabs>
          <w:tab w:val="left" w:pos="1590"/>
          <w:tab w:val="center" w:pos="5028"/>
          <w:tab w:val="left" w:pos="8290"/>
        </w:tabs>
        <w:spacing w:after="0" w:line="240" w:lineRule="auto"/>
        <w:ind w:left="993" w:hanging="284"/>
        <w:jc w:val="both"/>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t>Right-linearity</w:t>
      </w:r>
      <w:r w:rsidRPr="0043386C">
        <w:rPr>
          <w:rStyle w:val="a3"/>
          <w:rFonts w:ascii="Times New Roman" w:hAnsi="Times New Roman"/>
          <w:color w:val="auto"/>
          <w:sz w:val="24"/>
          <w:szCs w:val="24"/>
          <w:lang w:val="en-US"/>
        </w:rPr>
        <w:t xml:space="preserve">: </w:t>
      </w:r>
      <m:oMath>
        <m:r>
          <w:rPr>
            <w:rStyle w:val="a3"/>
            <w:rFonts w:ascii="Cambria Math" w:hAnsi="Cambria Math"/>
            <w:color w:val="auto"/>
            <w:sz w:val="24"/>
            <w:szCs w:val="24"/>
            <w:lang w:val="en-US"/>
          </w:rPr>
          <m:t>∀</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i</m:t>
            </m:r>
          </m:sup>
        </m:sSup>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m:t>
            </m:r>
          </m:e>
          <m:sub>
            <m:r>
              <w:rPr>
                <w:rStyle w:val="a3"/>
                <w:rFonts w:ascii="Cambria Math" w:hAnsi="Cambria Math"/>
                <w:color w:val="auto"/>
                <w:sz w:val="24"/>
                <w:szCs w:val="24"/>
                <w:lang w:val="en-US"/>
              </w:rPr>
              <m:t>c</m:t>
            </m:r>
          </m:sub>
        </m:sSub>
      </m:oMath>
      <w:r w:rsidRPr="0043386C">
        <w:rPr>
          <w:rStyle w:val="a3"/>
          <w:rFonts w:ascii="Times New Roman" w:hAnsi="Times New Roman"/>
          <w:color w:val="auto"/>
          <w:sz w:val="24"/>
          <w:szCs w:val="24"/>
          <w:lang w:val="en-US"/>
        </w:rPr>
        <w:t xml:space="preserve">, </w:t>
      </w:r>
      <m:oMath>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i</m:t>
            </m:r>
          </m:sup>
        </m:sSup>
      </m:oMath>
      <w:r w:rsidRPr="0043386C">
        <w:rPr>
          <w:rStyle w:val="a3"/>
          <w:rFonts w:ascii="Times New Roman" w:hAnsi="Times New Roman"/>
          <w:color w:val="auto"/>
          <w:sz w:val="24"/>
          <w:szCs w:val="24"/>
          <w:lang w:val="en-US"/>
        </w:rPr>
        <w:t xml:space="preserve"> appears in the right-hand side (rhs) of </w:t>
      </w:r>
      <m:oMath>
        <m:r>
          <w:rPr>
            <w:rStyle w:val="a3"/>
            <w:rFonts w:ascii="Cambria Math" w:hAnsi="Cambria Math"/>
            <w:color w:val="auto"/>
            <w:sz w:val="24"/>
            <w:szCs w:val="24"/>
            <w:lang w:val="en-US"/>
          </w:rPr>
          <m:t>p</m:t>
        </m:r>
      </m:oMath>
      <w:r w:rsidRPr="0043386C">
        <w:rPr>
          <w:rStyle w:val="a3"/>
          <w:rFonts w:ascii="Times New Roman" w:hAnsi="Times New Roman"/>
          <w:color w:val="auto"/>
          <w:sz w:val="24"/>
          <w:szCs w:val="24"/>
          <w:lang w:val="en-US"/>
        </w:rPr>
        <w:t xml:space="preserve"> at most once.</w:t>
      </w:r>
    </w:p>
    <w:p w14:paraId="71DFA5BC"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We use the conventional notation </w:t>
      </w:r>
      <m:oMath>
        <m:r>
          <w:rPr>
            <w:rStyle w:val="a3"/>
            <w:rFonts w:ascii="Cambria Math" w:hAnsi="Cambria Math"/>
            <w:color w:val="auto"/>
            <w:sz w:val="24"/>
            <w:szCs w:val="24"/>
            <w:lang w:val="en-US"/>
          </w:rPr>
          <m:t>A</m:t>
        </m:r>
        <m:sSubSup>
          <m:sSubSupPr>
            <m:ctrlPr>
              <w:rPr>
                <w:rStyle w:val="a3"/>
                <w:rFonts w:ascii="Cambria Math" w:hAnsi="Cambria Math"/>
                <w:i/>
                <w:color w:val="auto"/>
                <w:sz w:val="24"/>
                <w:szCs w:val="24"/>
                <w:lang w:val="en-US"/>
              </w:rPr>
            </m:ctrlPr>
          </m:sSubSupPr>
          <m:e>
            <m:r>
              <w:rPr>
                <w:rStyle w:val="a3"/>
                <w:rFonts w:ascii="Cambria Math" w:hAnsi="Cambria Math"/>
                <w:color w:val="auto"/>
                <w:sz w:val="24"/>
                <w:szCs w:val="24"/>
                <w:lang w:val="en-US"/>
              </w:rPr>
              <m:t>→</m:t>
            </m:r>
          </m:e>
          <m:sub>
            <m:r>
              <w:rPr>
                <w:rStyle w:val="a3"/>
                <w:rFonts w:ascii="Cambria Math" w:hAnsi="Cambria Math"/>
                <w:color w:val="auto"/>
                <w:sz w:val="24"/>
                <w:szCs w:val="24"/>
                <w:lang w:val="en-US"/>
              </w:rPr>
              <m:t>G</m:t>
            </m:r>
          </m:sub>
          <m:sup>
            <m:r>
              <w:rPr>
                <w:rStyle w:val="a3"/>
                <w:rFonts w:ascii="Cambria Math" w:hAnsi="Cambria Math"/>
                <w:color w:val="auto"/>
                <w:sz w:val="24"/>
                <w:szCs w:val="24"/>
                <w:lang w:val="en-US"/>
              </w:rPr>
              <m:t>*</m:t>
            </m:r>
          </m:sup>
        </m:sSubSup>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w</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w</m:t>
            </m:r>
          </m:e>
          <m:sub>
            <m:r>
              <w:rPr>
                <w:rStyle w:val="a3"/>
                <w:rFonts w:ascii="Cambria Math" w:hAnsi="Cambria Math"/>
                <w:color w:val="auto"/>
                <w:sz w:val="24"/>
                <w:szCs w:val="24"/>
                <w:lang w:val="en-US"/>
              </w:rPr>
              <m:t>d(A)</m:t>
            </m:r>
          </m:sub>
        </m:sSub>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where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w</m:t>
            </m:r>
          </m:e>
          <m:sub>
            <m:r>
              <w:rPr>
                <w:rStyle w:val="a3"/>
                <w:rFonts w:ascii="Cambria Math" w:hAnsi="Cambria Math"/>
                <w:color w:val="auto"/>
                <w:sz w:val="24"/>
                <w:szCs w:val="24"/>
                <w:lang w:val="en-US"/>
              </w:rPr>
              <m:t>i</m:t>
            </m:r>
          </m:sub>
        </m:sSub>
        <m:r>
          <w:rPr>
            <w:rStyle w:val="a3"/>
            <w:rFonts w:ascii="Cambria Math" w:hAnsi="Cambria Math"/>
            <w:color w:val="auto"/>
            <w:sz w:val="24"/>
            <w:szCs w:val="24"/>
            <w:lang w:val="en-US"/>
          </w:rPr>
          <m:t>∈</m:t>
        </m:r>
        <m:sSup>
          <m:sSupPr>
            <m:ctrlPr>
              <w:rPr>
                <w:rStyle w:val="a3"/>
                <w:rFonts w:ascii="Cambria Math" w:hAnsi="Cambria Math"/>
                <w:i/>
                <w:color w:val="auto"/>
                <w:sz w:val="24"/>
                <w:szCs w:val="24"/>
                <w:lang w:val="en-US"/>
              </w:rPr>
            </m:ctrlPr>
          </m:sSupPr>
          <m:e>
            <m:r>
              <m:rPr>
                <m:sty m:val="p"/>
              </m:rPr>
              <w:rPr>
                <w:rStyle w:val="a3"/>
                <w:rFonts w:ascii="Cambria Math" w:hAnsi="Cambria Math"/>
                <w:color w:val="auto"/>
                <w:sz w:val="24"/>
                <w:szCs w:val="24"/>
                <w:lang w:val="en-US"/>
              </w:rPr>
              <m:t>Σ</m:t>
            </m:r>
          </m:e>
          <m:sup>
            <m:r>
              <w:rPr>
                <w:rStyle w:val="a3"/>
                <w:rFonts w:ascii="Cambria Math" w:hAnsi="Cambria Math"/>
                <w:color w:val="auto"/>
                <w:sz w:val="24"/>
                <w:szCs w:val="24"/>
                <w:lang w:val="en-US"/>
              </w:rPr>
              <m:t>*</m:t>
            </m:r>
          </m:sup>
        </m:sSup>
      </m:oMath>
      <w:r w:rsidRPr="0043386C">
        <w:rPr>
          <w:rStyle w:val="a3"/>
          <w:rFonts w:ascii="Times New Roman" w:hAnsi="Times New Roman"/>
          <w:color w:val="auto"/>
          <w:sz w:val="24"/>
          <w:szCs w:val="24"/>
          <w:lang w:val="en-US"/>
        </w:rPr>
        <w:t xml:space="preserve">, to denote that a tuple of words can be derived from a nonterminal </w:t>
      </w:r>
      <m:oMath>
        <m:r>
          <w:rPr>
            <w:rStyle w:val="a3"/>
            <w:rFonts w:ascii="Cambria Math" w:hAnsi="Cambria Math"/>
            <w:color w:val="auto"/>
            <w:sz w:val="24"/>
            <w:szCs w:val="24"/>
            <w:lang w:val="en-US"/>
          </w:rPr>
          <m:t>A</m:t>
        </m:r>
      </m:oMath>
      <w:r w:rsidRPr="0043386C">
        <w:rPr>
          <w:rStyle w:val="a3"/>
          <w:rFonts w:ascii="Times New Roman" w:hAnsi="Times New Roman"/>
          <w:color w:val="auto"/>
          <w:sz w:val="24"/>
          <w:szCs w:val="24"/>
          <w:lang w:val="en-US"/>
        </w:rPr>
        <w:t xml:space="preserve"> by some sequence of production rule applications from </w:t>
      </w:r>
      <m:oMath>
        <m:r>
          <w:rPr>
            <w:rStyle w:val="a3"/>
            <w:rFonts w:ascii="Cambria Math" w:hAnsi="Cambria Math"/>
            <w:color w:val="auto"/>
            <w:sz w:val="24"/>
            <w:szCs w:val="24"/>
            <w:lang w:val="en-US"/>
          </w:rPr>
          <m:t>P</m:t>
        </m:r>
      </m:oMath>
      <w:r w:rsidRPr="0043386C">
        <w:rPr>
          <w:rStyle w:val="a3"/>
          <w:rFonts w:ascii="Times New Roman" w:hAnsi="Times New Roman"/>
          <w:color w:val="auto"/>
          <w:sz w:val="24"/>
          <w:szCs w:val="24"/>
          <w:lang w:val="en-US"/>
        </w:rPr>
        <w:t xml:space="preserve"> in the grammar </w:t>
      </w:r>
      <m:oMath>
        <m:r>
          <w:rPr>
            <w:rStyle w:val="a3"/>
            <w:rFonts w:ascii="Cambria Math" w:hAnsi="Cambria Math"/>
            <w:color w:val="auto"/>
            <w:sz w:val="24"/>
            <w:szCs w:val="24"/>
            <w:lang w:val="en-US"/>
          </w:rPr>
          <m:t>G</m:t>
        </m:r>
      </m:oMath>
      <w:r w:rsidRPr="0043386C">
        <w:rPr>
          <w:rStyle w:val="a3"/>
          <w:rFonts w:ascii="Times New Roman" w:hAnsi="Times New Roman"/>
          <w:color w:val="auto"/>
          <w:sz w:val="24"/>
          <w:szCs w:val="24"/>
          <w:lang w:val="en-US"/>
        </w:rPr>
        <w:t xml:space="preserve"> if </w:t>
      </w:r>
      <m:oMath>
        <m:r>
          <w:rPr>
            <w:rStyle w:val="a3"/>
            <w:rFonts w:ascii="Cambria Math" w:hAnsi="Cambria Math"/>
            <w:color w:val="auto"/>
            <w:sz w:val="24"/>
            <w:szCs w:val="24"/>
            <w:lang w:val="en-US"/>
          </w:rPr>
          <m:t xml:space="preserve">∀i :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w</m:t>
            </m:r>
          </m:e>
          <m:sub>
            <m:r>
              <w:rPr>
                <w:rStyle w:val="a3"/>
                <w:rFonts w:ascii="Cambria Math" w:hAnsi="Cambria Math"/>
                <w:color w:val="auto"/>
                <w:sz w:val="24"/>
                <w:szCs w:val="24"/>
                <w:lang w:val="en-US"/>
              </w:rPr>
              <m:t>i</m:t>
            </m:r>
          </m:sub>
        </m:sSub>
      </m:oMath>
      <w:r w:rsidRPr="0043386C">
        <w:rPr>
          <w:rStyle w:val="a3"/>
          <w:rFonts w:ascii="Times New Roman" w:hAnsi="Times New Roman"/>
          <w:color w:val="auto"/>
          <w:sz w:val="24"/>
          <w:szCs w:val="24"/>
          <w:lang w:val="en-US"/>
        </w:rPr>
        <w:t xml:space="preserve"> can be derived from </w:t>
      </w:r>
      <m:oMath>
        <m:r>
          <w:rPr>
            <w:rStyle w:val="a3"/>
            <w:rFonts w:ascii="Cambria Math" w:hAnsi="Cambria Math"/>
            <w:color w:val="auto"/>
            <w:sz w:val="24"/>
            <w:szCs w:val="24"/>
            <w:lang w:val="en-US"/>
          </w:rPr>
          <m:t>i</m:t>
        </m:r>
      </m:oMath>
      <w:r w:rsidRPr="0043386C">
        <w:rPr>
          <w:rStyle w:val="a3"/>
          <w:rFonts w:ascii="Times New Roman" w:hAnsi="Times New Roman"/>
          <w:color w:val="auto"/>
          <w:sz w:val="24"/>
          <w:szCs w:val="24"/>
          <w:lang w:val="en-US"/>
        </w:rPr>
        <w:t xml:space="preserve">-th component of the nonterminal </w:t>
      </w:r>
      <w:r w:rsidRPr="00646CDE">
        <w:rPr>
          <w:rStyle w:val="a3"/>
          <w:rFonts w:ascii="Times New Roman" w:hAnsi="Times New Roman"/>
          <w:i/>
          <w:iCs/>
          <w:color w:val="auto"/>
          <w:sz w:val="24"/>
          <w:szCs w:val="24"/>
          <w:lang w:val="en-US"/>
        </w:rPr>
        <w:t>A</w:t>
      </w:r>
      <w:r w:rsidRPr="0043386C">
        <w:rPr>
          <w:rStyle w:val="a3"/>
          <w:rFonts w:ascii="Times New Roman" w:hAnsi="Times New Roman"/>
          <w:color w:val="auto"/>
          <w:sz w:val="24"/>
          <w:szCs w:val="24"/>
          <w:lang w:val="en-US"/>
        </w:rPr>
        <w:t>.</w:t>
      </w:r>
    </w:p>
    <w:p w14:paraId="2BE60FDD"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t>Definition 3.</w:t>
      </w:r>
      <w:r w:rsidRPr="0043386C">
        <w:rPr>
          <w:rStyle w:val="a3"/>
          <w:rFonts w:ascii="Times New Roman" w:hAnsi="Times New Roman"/>
          <w:color w:val="auto"/>
          <w:sz w:val="24"/>
          <w:szCs w:val="24"/>
          <w:lang w:val="en-US"/>
        </w:rPr>
        <w:t xml:space="preserve"> A</w:t>
      </w:r>
      <w:r>
        <w:rPr>
          <w:rStyle w:val="a3"/>
          <w:rFonts w:ascii="Times New Roman" w:hAnsi="Times New Roman"/>
          <w:color w:val="auto"/>
          <w:sz w:val="24"/>
          <w:szCs w:val="24"/>
          <w:lang w:val="en-US"/>
        </w:rPr>
        <w:t>n</w:t>
      </w:r>
      <w:r w:rsidRPr="005F54C2">
        <w:rPr>
          <w:rStyle w:val="a3"/>
          <w:rFonts w:ascii="Times New Roman" w:hAnsi="Times New Roman"/>
          <w:color w:val="auto"/>
          <w:sz w:val="24"/>
          <w:szCs w:val="24"/>
          <w:lang w:val="en-US"/>
        </w:rPr>
        <w:t xml:space="preserve"> MCFL</w:t>
      </w:r>
      <w:r w:rsidRPr="0043386C">
        <w:rPr>
          <w:rStyle w:val="a3"/>
          <w:rFonts w:ascii="Times New Roman" w:hAnsi="Times New Roman"/>
          <w:color w:val="auto"/>
          <w:sz w:val="24"/>
          <w:szCs w:val="24"/>
          <w:lang w:val="en-US"/>
        </w:rPr>
        <w:t xml:space="preserve"> is a language generated by a</w:t>
      </w:r>
      <w:r>
        <w:rPr>
          <w:rStyle w:val="a3"/>
          <w:rFonts w:ascii="Times New Roman" w:hAnsi="Times New Roman"/>
          <w:color w:val="auto"/>
          <w:sz w:val="24"/>
          <w:szCs w:val="24"/>
          <w:lang w:val="en-US"/>
        </w:rPr>
        <w:t>n</w:t>
      </w:r>
      <w:r w:rsidRPr="0043386C">
        <w:rPr>
          <w:rStyle w:val="a3"/>
          <w:rFonts w:ascii="Times New Roman" w:hAnsi="Times New Roman"/>
          <w:color w:val="auto"/>
          <w:sz w:val="24"/>
          <w:szCs w:val="24"/>
          <w:lang w:val="en-US"/>
        </w:rPr>
        <w:t xml:space="preserve"> </w:t>
      </w:r>
      <w:r w:rsidRPr="000F3E83">
        <w:rPr>
          <w:rStyle w:val="a3"/>
          <w:rFonts w:ascii="Times New Roman" w:hAnsi="Times New Roman"/>
          <w:color w:val="auto"/>
          <w:sz w:val="24"/>
          <w:szCs w:val="24"/>
          <w:lang w:val="en-US"/>
        </w:rPr>
        <w:t xml:space="preserve">MCFG </w:t>
      </w:r>
      <m:oMath>
        <m:r>
          <w:rPr>
            <w:rStyle w:val="a3"/>
            <w:rFonts w:ascii="Cambria Math" w:hAnsi="Cambria Math"/>
            <w:color w:val="auto"/>
            <w:sz w:val="24"/>
            <w:szCs w:val="24"/>
            <w:lang w:val="en-US"/>
          </w:rPr>
          <m:t>G=</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 xml:space="preserve">N, </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 P, S, d</m:t>
            </m:r>
          </m:e>
        </m:d>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where </w:t>
      </w:r>
      <m:oMath>
        <m:r>
          <w:rPr>
            <w:rStyle w:val="a3"/>
            <w:rFonts w:ascii="Cambria Math" w:hAnsi="Cambria Math"/>
            <w:color w:val="auto"/>
            <w:sz w:val="24"/>
            <w:szCs w:val="24"/>
            <w:lang w:val="en-US"/>
          </w:rPr>
          <m:t>L</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G</m:t>
            </m:r>
          </m:e>
        </m:d>
        <m:r>
          <w:rPr>
            <w:rStyle w:val="a3"/>
            <w:rFonts w:ascii="Cambria Math" w:hAnsi="Cambria Math"/>
            <w:color w:val="auto"/>
            <w:sz w:val="24"/>
            <w:szCs w:val="24"/>
            <w:lang w:val="en-US"/>
          </w:rPr>
          <m:t>=</m:t>
        </m:r>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w∈</m:t>
            </m:r>
            <m:sSup>
              <m:sSupPr>
                <m:ctrlPr>
                  <w:rPr>
                    <w:rStyle w:val="a3"/>
                    <w:rFonts w:ascii="Cambria Math" w:hAnsi="Cambria Math"/>
                    <w:i/>
                    <w:color w:val="auto"/>
                    <w:sz w:val="24"/>
                    <w:szCs w:val="24"/>
                    <w:lang w:val="en-US"/>
                  </w:rPr>
                </m:ctrlPr>
              </m:sSupPr>
              <m:e>
                <m:r>
                  <m:rPr>
                    <m:sty m:val="p"/>
                  </m:rPr>
                  <w:rPr>
                    <w:rStyle w:val="a3"/>
                    <w:rFonts w:ascii="Cambria Math" w:hAnsi="Cambria Math"/>
                    <w:color w:val="auto"/>
                    <w:sz w:val="24"/>
                    <w:szCs w:val="24"/>
                    <w:lang w:val="en-US"/>
                  </w:rPr>
                  <m:t>Σ</m:t>
                </m:r>
              </m:e>
              <m:sup>
                <m:r>
                  <w:rPr>
                    <w:rStyle w:val="a3"/>
                    <w:rFonts w:ascii="Cambria Math" w:hAnsi="Cambria Math"/>
                    <w:color w:val="auto"/>
                    <w:sz w:val="24"/>
                    <w:szCs w:val="24"/>
                    <w:lang w:val="en-US"/>
                  </w:rPr>
                  <m:t>*</m:t>
                </m:r>
              </m:sup>
            </m:sSup>
            <m:r>
              <w:rPr>
                <w:rStyle w:val="a3"/>
                <w:rFonts w:ascii="Cambria Math" w:hAnsi="Cambria Math"/>
                <w:color w:val="auto"/>
                <w:sz w:val="24"/>
                <w:szCs w:val="24"/>
                <w:lang w:val="en-US"/>
              </w:rPr>
              <m:t xml:space="preserve"> </m:t>
            </m:r>
          </m:e>
        </m:d>
        <m:r>
          <w:rPr>
            <w:rStyle w:val="a3"/>
            <w:rFonts w:ascii="Cambria Math" w:hAnsi="Cambria Math"/>
            <w:color w:val="auto"/>
            <w:sz w:val="24"/>
            <w:szCs w:val="24"/>
            <w:lang w:val="en-US"/>
          </w:rPr>
          <m:t xml:space="preserve"> S</m:t>
        </m:r>
        <m:sSubSup>
          <m:sSubSupPr>
            <m:ctrlPr>
              <w:rPr>
                <w:rStyle w:val="a3"/>
                <w:rFonts w:ascii="Cambria Math" w:hAnsi="Cambria Math"/>
                <w:i/>
                <w:color w:val="auto"/>
                <w:sz w:val="24"/>
                <w:szCs w:val="24"/>
                <w:lang w:val="en-US"/>
              </w:rPr>
            </m:ctrlPr>
          </m:sSubSupPr>
          <m:e>
            <m:r>
              <w:rPr>
                <w:rStyle w:val="a3"/>
                <w:rFonts w:ascii="Cambria Math" w:hAnsi="Cambria Math"/>
                <w:color w:val="auto"/>
                <w:sz w:val="24"/>
                <w:szCs w:val="24"/>
                <w:lang w:val="en-US"/>
              </w:rPr>
              <m:t>→</m:t>
            </m:r>
          </m:e>
          <m:sub>
            <m:r>
              <w:rPr>
                <w:rStyle w:val="a3"/>
                <w:rFonts w:ascii="Cambria Math" w:hAnsi="Cambria Math"/>
                <w:color w:val="auto"/>
                <w:sz w:val="24"/>
                <w:szCs w:val="24"/>
                <w:lang w:val="en-US"/>
              </w:rPr>
              <m:t>G</m:t>
            </m:r>
          </m:sub>
          <m:sup>
            <m:r>
              <w:rPr>
                <w:rStyle w:val="a3"/>
                <w:rFonts w:ascii="Cambria Math" w:hAnsi="Cambria Math"/>
                <w:color w:val="auto"/>
                <w:sz w:val="24"/>
                <w:szCs w:val="24"/>
                <w:lang w:val="en-US"/>
              </w:rPr>
              <m:t>*</m:t>
            </m:r>
          </m:sup>
        </m:sSubSup>
        <m:r>
          <w:rPr>
            <w:rStyle w:val="a3"/>
            <w:rFonts w:ascii="Cambria Math" w:hAnsi="Cambria Math"/>
            <w:color w:val="auto"/>
            <w:sz w:val="24"/>
            <w:szCs w:val="24"/>
            <w:lang w:val="en-US"/>
          </w:rPr>
          <m:t>w}</m:t>
        </m:r>
      </m:oMath>
      <w:r w:rsidRPr="0043386C">
        <w:rPr>
          <w:rStyle w:val="a3"/>
          <w:rFonts w:ascii="Times New Roman" w:hAnsi="Times New Roman"/>
          <w:color w:val="auto"/>
          <w:sz w:val="24"/>
          <w:szCs w:val="24"/>
          <w:lang w:val="en-US"/>
        </w:rPr>
        <w:t>.</w:t>
      </w:r>
    </w:p>
    <w:p w14:paraId="33FB60C9"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Now, we can define the MCFL-reachability problem using following definitions. </w:t>
      </w:r>
    </w:p>
    <w:p w14:paraId="4DBCCE25"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lastRenderedPageBreak/>
        <w:t>Definition 4.</w:t>
      </w:r>
      <w:r w:rsidRPr="0043386C">
        <w:rPr>
          <w:rStyle w:val="a3"/>
          <w:rFonts w:ascii="Times New Roman" w:hAnsi="Times New Roman"/>
          <w:color w:val="auto"/>
          <w:sz w:val="24"/>
          <w:szCs w:val="24"/>
          <w:lang w:val="en-US"/>
        </w:rPr>
        <w:t xml:space="preserve"> Let </w:t>
      </w:r>
      <m:oMath>
        <m:r>
          <w:rPr>
            <w:rStyle w:val="a3"/>
            <w:rFonts w:ascii="Cambria Math" w:hAnsi="Cambria Math"/>
            <w:color w:val="auto"/>
            <w:sz w:val="24"/>
            <w:szCs w:val="24"/>
            <w:lang w:val="en-US"/>
          </w:rPr>
          <m:t>D=(V, E,</m:t>
        </m:r>
        <m:r>
          <m:rPr>
            <m:sty m:val="p"/>
          </m:rPr>
          <w:rPr>
            <w:rStyle w:val="a3"/>
            <w:rFonts w:ascii="Cambria Math" w:hAnsi="Cambria Math"/>
            <w:color w:val="auto"/>
            <w:sz w:val="24"/>
            <w:szCs w:val="24"/>
            <w:lang w:val="en-US"/>
          </w:rPr>
          <m:t xml:space="preserve"> Σ</m:t>
        </m:r>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be a labeled graph, </w:t>
      </w:r>
      <m:oMath>
        <m:r>
          <w:rPr>
            <w:rStyle w:val="a3"/>
            <w:rFonts w:ascii="Cambria Math" w:hAnsi="Cambria Math"/>
            <w:color w:val="auto"/>
            <w:sz w:val="24"/>
            <w:szCs w:val="24"/>
            <w:lang w:val="en-US"/>
          </w:rPr>
          <m:t>L</m:t>
        </m:r>
      </m:oMath>
      <w:r w:rsidRPr="0043386C">
        <w:rPr>
          <w:rStyle w:val="a3"/>
          <w:rFonts w:ascii="Times New Roman" w:hAnsi="Times New Roman"/>
          <w:color w:val="auto"/>
          <w:sz w:val="24"/>
          <w:szCs w:val="24"/>
          <w:lang w:val="en-US"/>
        </w:rPr>
        <w:t xml:space="preserve"> be an MCFL. Then a </w:t>
      </w:r>
      <w:r w:rsidRPr="0043386C">
        <w:rPr>
          <w:rStyle w:val="a3"/>
          <w:rFonts w:ascii="Times New Roman" w:hAnsi="Times New Roman"/>
          <w:i/>
          <w:color w:val="auto"/>
          <w:sz w:val="24"/>
          <w:szCs w:val="24"/>
          <w:lang w:val="en-US"/>
        </w:rPr>
        <w:t>multiple context-free relation</w:t>
      </w:r>
      <w:r w:rsidRPr="0043386C">
        <w:rPr>
          <w:rStyle w:val="a3"/>
          <w:rFonts w:ascii="Times New Roman" w:hAnsi="Times New Roman"/>
          <w:color w:val="auto"/>
          <w:sz w:val="24"/>
          <w:szCs w:val="24"/>
          <w:lang w:val="en-US"/>
        </w:rPr>
        <w:t xml:space="preserve"> with the language </w:t>
      </w:r>
      <m:oMath>
        <m:r>
          <w:rPr>
            <w:rStyle w:val="a3"/>
            <w:rFonts w:ascii="Cambria Math" w:hAnsi="Cambria Math"/>
            <w:color w:val="auto"/>
            <w:sz w:val="24"/>
            <w:szCs w:val="24"/>
            <w:lang w:val="en-US"/>
          </w:rPr>
          <m:t>L</m:t>
        </m:r>
      </m:oMath>
      <w:r w:rsidRPr="0043386C">
        <w:rPr>
          <w:rStyle w:val="a3"/>
          <w:rFonts w:ascii="Times New Roman" w:hAnsi="Times New Roman"/>
          <w:color w:val="auto"/>
          <w:sz w:val="24"/>
          <w:szCs w:val="24"/>
          <w:lang w:val="en-US"/>
        </w:rPr>
        <w:t xml:space="preserve"> on the labeled graph </w:t>
      </w:r>
      <m:oMath>
        <m:r>
          <w:rPr>
            <w:rStyle w:val="a3"/>
            <w:rFonts w:ascii="Cambria Math" w:hAnsi="Cambria Math"/>
            <w:color w:val="auto"/>
            <w:sz w:val="24"/>
            <w:szCs w:val="24"/>
            <w:lang w:val="en-US"/>
          </w:rPr>
          <m:t>D</m:t>
        </m:r>
      </m:oMath>
      <w:r w:rsidRPr="0043386C">
        <w:rPr>
          <w:rStyle w:val="a3"/>
          <w:rFonts w:ascii="Times New Roman" w:hAnsi="Times New Roman"/>
          <w:color w:val="auto"/>
          <w:sz w:val="24"/>
          <w:szCs w:val="24"/>
          <w:lang w:val="en-US"/>
        </w:rPr>
        <w:t xml:space="preserve"> is the relation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R</m:t>
            </m:r>
          </m:e>
          <m:sub>
            <m:r>
              <w:rPr>
                <w:rStyle w:val="a3"/>
                <w:rFonts w:ascii="Cambria Math" w:hAnsi="Cambria Math"/>
                <w:color w:val="auto"/>
                <w:sz w:val="24"/>
                <w:szCs w:val="24"/>
                <w:lang w:val="en-US"/>
              </w:rPr>
              <m:t>D,L</m:t>
            </m:r>
          </m:sub>
        </m:sSub>
        <m:r>
          <w:rPr>
            <w:rStyle w:val="a3"/>
            <w:rFonts w:ascii="Cambria Math" w:hAnsi="Cambria Math"/>
            <w:color w:val="auto"/>
            <w:sz w:val="24"/>
            <w:szCs w:val="24"/>
            <w:lang w:val="en-US"/>
          </w:rPr>
          <m:t>⊆V×V</m:t>
        </m:r>
      </m:oMath>
      <w:r w:rsidRPr="0043386C">
        <w:rPr>
          <w:rStyle w:val="a3"/>
          <w:rFonts w:ascii="Times New Roman" w:hAnsi="Times New Roman"/>
          <w:color w:val="auto"/>
          <w:sz w:val="24"/>
          <w:szCs w:val="24"/>
          <w:lang w:val="en-US"/>
        </w:rPr>
        <w:t>:</w:t>
      </w:r>
    </w:p>
    <w:p w14:paraId="5F3D3416" w14:textId="77777777" w:rsidR="005D0EF2" w:rsidRPr="0076373C" w:rsidRDefault="00517E90" w:rsidP="005D0EF2">
      <w:pPr>
        <w:tabs>
          <w:tab w:val="left" w:pos="1590"/>
          <w:tab w:val="center" w:pos="5028"/>
          <w:tab w:val="left" w:pos="8290"/>
        </w:tabs>
        <w:spacing w:after="0" w:line="240" w:lineRule="auto"/>
        <w:ind w:firstLine="709"/>
        <w:jc w:val="both"/>
        <w:rPr>
          <w:rStyle w:val="a3"/>
          <w:rFonts w:ascii="Times New Roman" w:hAnsi="Times New Roman"/>
          <w:color w:val="auto"/>
          <w:sz w:val="24"/>
          <w:szCs w:val="24"/>
          <w:lang w:val="en-US"/>
        </w:rPr>
      </w:pP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R</m:t>
            </m:r>
          </m:e>
          <m:sub>
            <m:r>
              <w:rPr>
                <w:rStyle w:val="a3"/>
                <w:rFonts w:ascii="Cambria Math" w:hAnsi="Cambria Math"/>
                <w:color w:val="auto"/>
                <w:sz w:val="24"/>
                <w:szCs w:val="24"/>
                <w:lang w:val="en-US"/>
              </w:rPr>
              <m:t>D,L</m:t>
            </m:r>
          </m:sub>
        </m:sSub>
        <m:r>
          <w:rPr>
            <w:rStyle w:val="a3"/>
            <w:rFonts w:ascii="Cambria Math" w:hAnsi="Cambria Math"/>
            <w:color w:val="auto"/>
            <w:sz w:val="24"/>
            <w:szCs w:val="24"/>
            <w:lang w:val="en-US"/>
          </w:rPr>
          <m:t>=</m:t>
        </m:r>
        <m:d>
          <m:dPr>
            <m:begChr m:val="{"/>
            <m:endChr m:val="|"/>
            <m:ctrlPr>
              <w:rPr>
                <w:rStyle w:val="a3"/>
                <w:rFonts w:ascii="Cambria Math" w:hAnsi="Cambria Math"/>
                <w:i/>
                <w:color w:val="auto"/>
                <w:sz w:val="24"/>
                <w:szCs w:val="24"/>
                <w:lang w:val="en-US"/>
              </w:rPr>
            </m:ctrlPr>
          </m:dPr>
          <m:e>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0</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n</m:t>
                    </m:r>
                  </m:sub>
                </m:sSub>
              </m:e>
            </m:d>
            <m:r>
              <w:rPr>
                <w:rStyle w:val="a3"/>
                <w:rFonts w:ascii="Cambria Math" w:hAnsi="Cambria Math"/>
                <w:color w:val="auto"/>
                <w:sz w:val="24"/>
                <w:szCs w:val="24"/>
                <w:lang w:val="en-US"/>
              </w:rPr>
              <m:t xml:space="preserve">∈V×V </m:t>
            </m:r>
          </m:e>
        </m:d>
        <m:r>
          <w:rPr>
            <w:rStyle w:val="a3"/>
            <w:rFonts w:ascii="Cambria Math" w:hAnsi="Cambria Math"/>
            <w:color w:val="auto"/>
            <w:sz w:val="24"/>
            <w:szCs w:val="24"/>
            <w:lang w:val="en-US"/>
          </w:rPr>
          <m:t>∃</m:t>
        </m:r>
        <m:r>
          <m:rPr>
            <m:sty m:val="p"/>
          </m:rPr>
          <w:rPr>
            <w:rStyle w:val="a3"/>
            <w:rFonts w:ascii="Cambria Math" w:hAnsi="Cambria Math"/>
            <w:color w:val="auto"/>
            <w:sz w:val="24"/>
            <w:szCs w:val="24"/>
            <w:lang w:val="en-US"/>
          </w:rPr>
          <m:t>π</m:t>
        </m:r>
        <m:r>
          <w:rPr>
            <w:rStyle w:val="a3"/>
            <w:rFonts w:ascii="Cambria Math" w:hAnsi="Cambria Math"/>
            <w:color w:val="auto"/>
            <w:sz w:val="24"/>
            <w:szCs w:val="24"/>
            <w:lang w:val="en-US"/>
          </w:rPr>
          <m:t>=</m:t>
        </m:r>
        <m:d>
          <m:dPr>
            <m:ctrlPr>
              <w:rPr>
                <w:rStyle w:val="a3"/>
                <w:rFonts w:ascii="Cambria Math" w:hAnsi="Cambria Math"/>
                <w:i/>
                <w:color w:val="auto"/>
                <w:sz w:val="24"/>
                <w:szCs w:val="24"/>
                <w:lang w:val="en-US"/>
              </w:rPr>
            </m:ctrlPr>
          </m:dPr>
          <m:e>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0</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1</m:t>
                    </m:r>
                  </m:sub>
                </m:sSub>
              </m:e>
            </m:d>
            <m:r>
              <w:rPr>
                <w:rStyle w:val="a3"/>
                <w:rFonts w:ascii="Cambria Math" w:hAnsi="Cambria Math"/>
                <w:color w:val="auto"/>
                <w:sz w:val="24"/>
                <w:szCs w:val="24"/>
                <w:lang w:val="en-US"/>
              </w:rPr>
              <m:t xml:space="preserve">, …, </m:t>
            </m:r>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n-1</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m:t>
                    </m:r>
                  </m:e>
                  <m:sub>
                    <m:r>
                      <w:rPr>
                        <w:rStyle w:val="a3"/>
                        <w:rFonts w:ascii="Cambria Math" w:hAnsi="Cambria Math"/>
                        <w:color w:val="auto"/>
                        <w:sz w:val="24"/>
                        <w:szCs w:val="24"/>
                        <w:lang w:val="en-US"/>
                      </w:rPr>
                      <m:t>n</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n</m:t>
                    </m:r>
                  </m:sub>
                </m:sSub>
              </m:e>
            </m:d>
          </m:e>
        </m:d>
        <m:r>
          <w:rPr>
            <w:rStyle w:val="a3"/>
            <w:rFonts w:ascii="Cambria Math" w:hAnsi="Cambria Math"/>
            <w:color w:val="auto"/>
            <w:sz w:val="24"/>
            <w:szCs w:val="24"/>
            <w:lang w:val="en-US"/>
          </w:rPr>
          <m:t>∈</m:t>
        </m:r>
        <m:r>
          <m:rPr>
            <m:sty m:val="p"/>
          </m:rPr>
          <w:rPr>
            <w:rStyle w:val="a3"/>
            <w:rFonts w:ascii="Cambria Math" w:hAnsi="Cambria Math"/>
            <w:color w:val="auto"/>
            <w:sz w:val="24"/>
            <w:szCs w:val="24"/>
            <w:lang w:val="en-US"/>
          </w:rPr>
          <m:t>π</m:t>
        </m:r>
        <m:r>
          <w:rPr>
            <w:rStyle w:val="a3"/>
            <w:rFonts w:ascii="Cambria Math" w:hAnsi="Cambria Math"/>
            <w:color w:val="auto"/>
            <w:sz w:val="24"/>
            <w:szCs w:val="24"/>
            <w:lang w:val="en-US"/>
          </w:rPr>
          <m:t>:l</m:t>
        </m:r>
        <m:d>
          <m:dPr>
            <m:ctrlPr>
              <w:rPr>
                <w:rStyle w:val="a3"/>
                <w:rFonts w:ascii="Cambria Math" w:hAnsi="Cambria Math"/>
                <w:i/>
                <w:color w:val="auto"/>
                <w:sz w:val="24"/>
                <w:szCs w:val="24"/>
                <w:lang w:val="en-US"/>
              </w:rPr>
            </m:ctrlPr>
          </m:dPr>
          <m:e>
            <m:r>
              <m:rPr>
                <m:sty m:val="p"/>
              </m:rPr>
              <w:rPr>
                <w:rStyle w:val="a3"/>
                <w:rFonts w:ascii="Cambria Math" w:hAnsi="Cambria Math"/>
                <w:color w:val="auto"/>
                <w:sz w:val="24"/>
                <w:szCs w:val="24"/>
                <w:lang w:val="en-US"/>
              </w:rPr>
              <m:t>π</m:t>
            </m:r>
          </m:e>
        </m:d>
        <m:r>
          <w:rPr>
            <w:rStyle w:val="a3"/>
            <w:rFonts w:ascii="Cambria Math" w:hAnsi="Cambria Math"/>
            <w:color w:val="auto"/>
            <w:sz w:val="24"/>
            <w:szCs w:val="24"/>
            <w:lang w:val="en-US"/>
          </w:rPr>
          <m:t>∈L}</m:t>
        </m:r>
      </m:oMath>
      <w:r w:rsidR="005D0EF2" w:rsidRPr="0076373C">
        <w:rPr>
          <w:rStyle w:val="a3"/>
          <w:rFonts w:ascii="Times New Roman" w:hAnsi="Times New Roman"/>
          <w:color w:val="auto"/>
          <w:sz w:val="24"/>
          <w:szCs w:val="24"/>
          <w:lang w:val="en-US"/>
        </w:rPr>
        <w:t xml:space="preserve">, where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i</m:t>
            </m:r>
          </m:sub>
        </m:sSub>
      </m:oMath>
      <w:r w:rsidR="005D0EF2" w:rsidRPr="0076373C">
        <w:rPr>
          <w:rStyle w:val="a3"/>
          <w:rFonts w:ascii="Times New Roman" w:hAnsi="Times New Roman"/>
          <w:color w:val="auto"/>
          <w:sz w:val="24"/>
          <w:szCs w:val="24"/>
          <w:lang w:val="en-US"/>
        </w:rPr>
        <w:t xml:space="preserve"> is a graph vertex for all </w:t>
      </w:r>
      <m:oMath>
        <m:r>
          <w:rPr>
            <w:rStyle w:val="a3"/>
            <w:rFonts w:ascii="Cambria Math" w:hAnsi="Cambria Math"/>
            <w:color w:val="auto"/>
            <w:sz w:val="24"/>
            <w:szCs w:val="24"/>
            <w:lang w:val="en-US"/>
          </w:rPr>
          <m:t>0≤i≤n</m:t>
        </m:r>
      </m:oMath>
      <w:r w:rsidR="005D0EF2" w:rsidRPr="0076373C">
        <w:rPr>
          <w:rStyle w:val="a3"/>
          <w:rFonts w:ascii="Times New Roman" w:hAnsi="Times New Roman"/>
          <w:color w:val="auto"/>
          <w:sz w:val="24"/>
          <w:szCs w:val="24"/>
          <w:lang w:val="en-US"/>
        </w:rPr>
        <w:t>.</w:t>
      </w:r>
    </w:p>
    <w:p w14:paraId="4A04173E"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76373C">
        <w:rPr>
          <w:rStyle w:val="a3"/>
          <w:rFonts w:ascii="Times New Roman" w:hAnsi="Times New Roman"/>
          <w:b/>
          <w:color w:val="auto"/>
          <w:sz w:val="24"/>
          <w:szCs w:val="24"/>
          <w:lang w:val="en-US"/>
        </w:rPr>
        <w:t>Definition 5.</w:t>
      </w:r>
      <w:r w:rsidRPr="0076373C">
        <w:rPr>
          <w:rStyle w:val="a3"/>
          <w:rFonts w:ascii="Times New Roman" w:hAnsi="Times New Roman"/>
          <w:color w:val="auto"/>
          <w:sz w:val="24"/>
          <w:szCs w:val="24"/>
          <w:lang w:val="en-US"/>
        </w:rPr>
        <w:t xml:space="preserve"> </w:t>
      </w:r>
      <w:r w:rsidRPr="0076373C">
        <w:rPr>
          <w:rStyle w:val="a3"/>
          <w:rFonts w:ascii="Times New Roman" w:hAnsi="Times New Roman"/>
          <w:i/>
          <w:color w:val="auto"/>
          <w:sz w:val="24"/>
          <w:szCs w:val="24"/>
          <w:lang w:val="en-US"/>
        </w:rPr>
        <w:t>MCFL-reachability problem</w:t>
      </w:r>
      <w:r w:rsidRPr="0076373C">
        <w:rPr>
          <w:rStyle w:val="a3"/>
          <w:rFonts w:ascii="Times New Roman" w:hAnsi="Times New Roman"/>
          <w:color w:val="auto"/>
          <w:sz w:val="24"/>
          <w:szCs w:val="24"/>
          <w:lang w:val="en-US"/>
        </w:rPr>
        <w:t xml:space="preserve"> is the problem of finding multiple context-free relation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R</m:t>
            </m:r>
          </m:e>
          <m:sub>
            <m:r>
              <w:rPr>
                <w:rStyle w:val="a3"/>
                <w:rFonts w:ascii="Cambria Math" w:hAnsi="Cambria Math"/>
                <w:color w:val="auto"/>
                <w:sz w:val="24"/>
                <w:szCs w:val="24"/>
                <w:lang w:val="en-US"/>
              </w:rPr>
              <m:t>D,L</m:t>
            </m:r>
          </m:sub>
        </m:sSub>
      </m:oMath>
      <w:r w:rsidRPr="0076373C">
        <w:rPr>
          <w:rStyle w:val="a3"/>
          <w:rFonts w:ascii="Times New Roman" w:hAnsi="Times New Roman"/>
          <w:color w:val="auto"/>
          <w:sz w:val="24"/>
          <w:szCs w:val="24"/>
          <w:lang w:val="en-US"/>
        </w:rPr>
        <w:t xml:space="preserve"> for a given directed labeled graph </w:t>
      </w:r>
      <m:oMath>
        <m:r>
          <w:rPr>
            <w:rStyle w:val="a3"/>
            <w:rFonts w:ascii="Cambria Math" w:hAnsi="Cambria Math"/>
            <w:color w:val="auto"/>
            <w:sz w:val="24"/>
            <w:szCs w:val="24"/>
            <w:lang w:val="en-US"/>
          </w:rPr>
          <m:t>D</m:t>
        </m:r>
      </m:oMath>
      <w:r w:rsidRPr="0076373C">
        <w:rPr>
          <w:rStyle w:val="a3"/>
          <w:rFonts w:ascii="Times New Roman" w:hAnsi="Times New Roman"/>
          <w:color w:val="auto"/>
          <w:sz w:val="24"/>
          <w:szCs w:val="24"/>
          <w:lang w:val="en-US"/>
        </w:rPr>
        <w:t xml:space="preserve"> and an MCFL </w:t>
      </w:r>
      <m:oMath>
        <m:r>
          <w:rPr>
            <w:rStyle w:val="a3"/>
            <w:rFonts w:ascii="Cambria Math" w:hAnsi="Cambria Math"/>
            <w:color w:val="auto"/>
            <w:sz w:val="24"/>
            <w:szCs w:val="24"/>
            <w:lang w:val="en-US"/>
          </w:rPr>
          <m:t>L</m:t>
        </m:r>
      </m:oMath>
      <w:r w:rsidRPr="0076373C">
        <w:rPr>
          <w:rStyle w:val="a3"/>
          <w:rFonts w:ascii="Times New Roman" w:hAnsi="Times New Roman"/>
          <w:color w:val="auto"/>
          <w:sz w:val="24"/>
          <w:szCs w:val="24"/>
          <w:lang w:val="en-US"/>
        </w:rPr>
        <w:t>.</w:t>
      </w:r>
    </w:p>
    <w:p w14:paraId="19FC8AE7"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In other words, the result of MCFL-reachability evaluation is a set of vertex pairs such that there is a path between them that forms a word from the given MCFL. This problem is known to be decidable because the MCFL are closed under intersection with regular languages (i.e. with graphs) and the reachability information can be computed by checking the resulting language for emptiness, which is a decidable problem.</w:t>
      </w:r>
    </w:p>
    <w:p w14:paraId="0869908B" w14:textId="77777777" w:rsidR="005D0EF2" w:rsidRPr="0043386C" w:rsidRDefault="005D0EF2" w:rsidP="005D0EF2">
      <w:pPr>
        <w:tabs>
          <w:tab w:val="left" w:pos="1590"/>
        </w:tabs>
        <w:spacing w:after="0" w:line="240" w:lineRule="auto"/>
        <w:ind w:firstLine="709"/>
        <w:jc w:val="both"/>
        <w:rPr>
          <w:rStyle w:val="a3"/>
          <w:rFonts w:ascii="Times New Roman" w:hAnsi="Times New Roman"/>
          <w:color w:val="auto"/>
          <w:sz w:val="24"/>
          <w:szCs w:val="24"/>
          <w:lang w:val="en-US"/>
        </w:rPr>
      </w:pPr>
    </w:p>
    <w:p w14:paraId="54DAE90E" w14:textId="77777777" w:rsidR="005D0EF2" w:rsidRDefault="005D0EF2" w:rsidP="005D0EF2">
      <w:pPr>
        <w:tabs>
          <w:tab w:val="left" w:pos="1590"/>
          <w:tab w:val="center" w:pos="5028"/>
          <w:tab w:val="left" w:pos="8290"/>
        </w:tabs>
        <w:spacing w:after="0" w:line="240" w:lineRule="auto"/>
        <w:jc w:val="center"/>
        <w:rPr>
          <w:rStyle w:val="a3"/>
          <w:rFonts w:ascii="Times New Roman" w:hAnsi="Times New Roman"/>
          <w:b/>
          <w:color w:val="auto"/>
          <w:sz w:val="24"/>
          <w:szCs w:val="24"/>
          <w:lang w:val="en-US"/>
        </w:rPr>
      </w:pPr>
      <w:r w:rsidRPr="0043386C">
        <w:rPr>
          <w:rStyle w:val="a3"/>
          <w:rFonts w:ascii="Times New Roman" w:hAnsi="Times New Roman"/>
          <w:b/>
          <w:color w:val="auto"/>
          <w:sz w:val="24"/>
          <w:szCs w:val="24"/>
          <w:lang w:val="en-US"/>
        </w:rPr>
        <w:t>Matrix-based MCFL-reachability algorithm</w:t>
      </w:r>
    </w:p>
    <w:p w14:paraId="6D2B9FA4" w14:textId="77777777" w:rsidR="005D0EF2" w:rsidRPr="0043386C" w:rsidRDefault="005D0EF2" w:rsidP="005D0EF2">
      <w:pPr>
        <w:tabs>
          <w:tab w:val="left" w:pos="1590"/>
          <w:tab w:val="center" w:pos="5028"/>
          <w:tab w:val="left" w:pos="8290"/>
        </w:tabs>
        <w:spacing w:after="0" w:line="240" w:lineRule="auto"/>
        <w:jc w:val="center"/>
        <w:rPr>
          <w:rFonts w:ascii="Times New Roman" w:hAnsi="Times New Roman"/>
          <w:sz w:val="24"/>
          <w:szCs w:val="24"/>
          <w:lang w:val="en-US"/>
        </w:rPr>
      </w:pPr>
    </w:p>
    <w:p w14:paraId="3D984373"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In this section, we introduce the matrix-based algorithm for the MCFL-reachability problem. Firstly, we introduce the following normal form for the MCFGs that allow us to solve the MCFL-reachability problem using the LA operations.</w:t>
      </w:r>
    </w:p>
    <w:p w14:paraId="156069C6" w14:textId="77777777" w:rsidR="005D0EF2" w:rsidRPr="005F54C2" w:rsidRDefault="005D0EF2" w:rsidP="005D0EF2">
      <w:pPr>
        <w:pStyle w:val="ab"/>
        <w:tabs>
          <w:tab w:val="left" w:pos="1590"/>
          <w:tab w:val="center" w:pos="5028"/>
          <w:tab w:val="left" w:pos="8290"/>
        </w:tabs>
        <w:spacing w:after="0" w:line="240" w:lineRule="auto"/>
        <w:ind w:left="0" w:firstLine="567"/>
        <w:jc w:val="both"/>
        <w:rPr>
          <w:rStyle w:val="a3"/>
          <w:rFonts w:ascii="Times New Roman" w:hAnsi="Times New Roman"/>
          <w:color w:val="auto"/>
          <w:sz w:val="24"/>
          <w:szCs w:val="24"/>
          <w:lang w:val="en-US"/>
        </w:rPr>
      </w:pPr>
      <w:r w:rsidRPr="005F54C2">
        <w:rPr>
          <w:rStyle w:val="a3"/>
          <w:rFonts w:ascii="Times New Roman" w:hAnsi="Times New Roman"/>
          <w:b/>
          <w:color w:val="auto"/>
          <w:sz w:val="24"/>
          <w:szCs w:val="24"/>
          <w:lang w:val="en-US"/>
        </w:rPr>
        <w:t>Definition 6.</w:t>
      </w:r>
      <w:r w:rsidRPr="005F54C2">
        <w:rPr>
          <w:rStyle w:val="a3"/>
          <w:rFonts w:ascii="Times New Roman" w:hAnsi="Times New Roman"/>
          <w:color w:val="auto"/>
          <w:sz w:val="24"/>
          <w:szCs w:val="24"/>
          <w:lang w:val="en-US"/>
        </w:rPr>
        <w:t xml:space="preserve"> A</w:t>
      </w:r>
      <w:r>
        <w:rPr>
          <w:rStyle w:val="a3"/>
          <w:rFonts w:ascii="Times New Roman" w:hAnsi="Times New Roman"/>
          <w:color w:val="auto"/>
          <w:sz w:val="24"/>
          <w:szCs w:val="24"/>
          <w:lang w:val="en-US"/>
        </w:rPr>
        <w:t>n</w:t>
      </w:r>
      <w:r w:rsidRPr="00B86A54">
        <w:rPr>
          <w:rStyle w:val="a3"/>
          <w:rFonts w:ascii="Times New Roman" w:hAnsi="Times New Roman"/>
          <w:color w:val="0070C0"/>
          <w:sz w:val="24"/>
          <w:szCs w:val="24"/>
          <w:lang w:val="en-US"/>
        </w:rPr>
        <w:t xml:space="preserve"> </w:t>
      </w:r>
      <w:r w:rsidRPr="000F3E83">
        <w:rPr>
          <w:rStyle w:val="a3"/>
          <w:rFonts w:ascii="Times New Roman" w:hAnsi="Times New Roman"/>
          <w:color w:val="auto"/>
          <w:sz w:val="24"/>
          <w:szCs w:val="24"/>
          <w:lang w:val="en-US"/>
        </w:rPr>
        <w:t xml:space="preserve">MCFG </w:t>
      </w:r>
      <m:oMath>
        <m:r>
          <w:rPr>
            <w:rStyle w:val="a3"/>
            <w:rFonts w:ascii="Cambria Math" w:hAnsi="Cambria Math"/>
            <w:color w:val="auto"/>
            <w:sz w:val="24"/>
            <w:szCs w:val="24"/>
            <w:lang w:val="en-US"/>
          </w:rPr>
          <m:t xml:space="preserve">G=(N, </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 P, S, d)</m:t>
        </m:r>
      </m:oMath>
      <w:r w:rsidRPr="005F54C2">
        <w:rPr>
          <w:rStyle w:val="a3"/>
          <w:rFonts w:ascii="Times New Roman" w:hAnsi="Times New Roman"/>
          <w:color w:val="auto"/>
          <w:sz w:val="24"/>
          <w:szCs w:val="24"/>
          <w:lang w:val="en-US"/>
        </w:rPr>
        <w:t xml:space="preserve"> is in </w:t>
      </w:r>
      <w:r w:rsidRPr="005F54C2">
        <w:rPr>
          <w:rStyle w:val="a3"/>
          <w:rFonts w:ascii="Times New Roman" w:hAnsi="Times New Roman"/>
          <w:i/>
          <w:color w:val="auto"/>
          <w:sz w:val="24"/>
          <w:szCs w:val="24"/>
          <w:lang w:val="en-US"/>
        </w:rPr>
        <w:t>normal form</w:t>
      </w:r>
      <w:r w:rsidRPr="005F54C2">
        <w:rPr>
          <w:rStyle w:val="a3"/>
          <w:rFonts w:ascii="Times New Roman" w:hAnsi="Times New Roman"/>
          <w:color w:val="auto"/>
          <w:sz w:val="24"/>
          <w:szCs w:val="24"/>
          <w:lang w:val="en-US"/>
        </w:rPr>
        <w:t xml:space="preserve"> if every production rule </w:t>
      </w:r>
      <m:oMath>
        <m:r>
          <w:rPr>
            <w:rStyle w:val="a3"/>
            <w:rFonts w:ascii="Cambria Math" w:hAnsi="Cambria Math"/>
            <w:color w:val="auto"/>
            <w:sz w:val="24"/>
            <w:szCs w:val="24"/>
            <w:lang w:val="en-US"/>
          </w:rPr>
          <m:t>p:A→</m:t>
        </m:r>
        <m:d>
          <m:dPr>
            <m:ctrlPr>
              <w:rPr>
                <w:rStyle w:val="a3"/>
                <w:rFonts w:ascii="Cambria Math" w:hAnsi="Cambria Math"/>
                <w:i/>
                <w:color w:val="auto"/>
                <w:sz w:val="24"/>
                <w:szCs w:val="24"/>
                <w:lang w:val="en-US"/>
              </w:rPr>
            </m:ctrlPr>
          </m:dPr>
          <m:e>
            <m:sSub>
              <m:sSubPr>
                <m:ctrlPr>
                  <w:rPr>
                    <w:rStyle w:val="a3"/>
                    <w:rFonts w:ascii="Cambria Math" w:hAnsi="Cambria Math"/>
                    <w:iCs/>
                    <w:color w:val="auto"/>
                    <w:sz w:val="24"/>
                    <w:szCs w:val="24"/>
                    <w:lang w:val="en-US"/>
                  </w:rPr>
                </m:ctrlPr>
              </m:sSubPr>
              <m:e>
                <m:r>
                  <m:rPr>
                    <m:sty m:val="p"/>
                  </m:rPr>
                  <w:rPr>
                    <w:rStyle w:val="a3"/>
                    <w:rFonts w:ascii="Cambria Math" w:hAnsi="Cambria Math"/>
                    <w:color w:val="auto"/>
                    <w:sz w:val="24"/>
                    <w:szCs w:val="24"/>
                    <w:lang w:val="en-US"/>
                  </w:rPr>
                  <m:t>γ</m:t>
                </m:r>
              </m:e>
              <m:sub>
                <m:r>
                  <m:rPr>
                    <m:sty m:val="p"/>
                  </m:rP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 </m:t>
            </m:r>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sub>
            </m:sSub>
          </m:e>
        </m:d>
        <m:r>
          <w:rPr>
            <w:rStyle w:val="a3"/>
            <w:rFonts w:ascii="Cambria Math" w:hAnsi="Cambria Math"/>
            <w:color w:val="auto"/>
            <w:sz w:val="24"/>
            <w:szCs w:val="24"/>
            <w:lang w:val="en-US"/>
          </w:rPr>
          <m:t>∈P</m:t>
        </m:r>
      </m:oMath>
      <w:r w:rsidRPr="005F54C2">
        <w:rPr>
          <w:rStyle w:val="a3"/>
          <w:rFonts w:ascii="Times New Roman" w:hAnsi="Times New Roman"/>
          <w:color w:val="auto"/>
          <w:sz w:val="24"/>
          <w:szCs w:val="24"/>
          <w:lang w:val="en-US"/>
        </w:rPr>
        <w:t xml:space="preserve"> satisfies one of the following two forms.</w:t>
      </w:r>
    </w:p>
    <w:p w14:paraId="2EC67FFC" w14:textId="77777777" w:rsidR="005D0EF2" w:rsidRPr="0043386C" w:rsidRDefault="005D0EF2" w:rsidP="005D0EF2">
      <w:pPr>
        <w:pStyle w:val="ab"/>
        <w:numPr>
          <w:ilvl w:val="0"/>
          <w:numId w:val="21"/>
        </w:numPr>
        <w:tabs>
          <w:tab w:val="left" w:pos="1590"/>
          <w:tab w:val="center" w:pos="5028"/>
          <w:tab w:val="left" w:pos="8290"/>
        </w:tabs>
        <w:spacing w:after="0" w:line="240" w:lineRule="auto"/>
        <w:ind w:left="426" w:hanging="426"/>
        <w:rPr>
          <w:rStyle w:val="a3"/>
          <w:rFonts w:ascii="Times New Roman" w:hAnsi="Times New Roman"/>
          <w:color w:val="auto"/>
          <w:sz w:val="24"/>
          <w:szCs w:val="24"/>
          <w:lang w:val="en-US"/>
        </w:rPr>
      </w:pPr>
      <m:oMath>
        <m:r>
          <w:rPr>
            <w:rStyle w:val="a3"/>
            <w:rFonts w:ascii="Cambria Math" w:hAnsi="Cambria Math"/>
            <w:color w:val="auto"/>
            <w:sz w:val="24"/>
            <w:szCs w:val="24"/>
            <w:lang w:val="en-US"/>
          </w:rPr>
          <m:t>∀i :1≤i≤d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r>
          <w:rPr>
            <w:rStyle w:val="a3"/>
            <w:rFonts w:ascii="Cambria Math" w:hAnsi="Cambria Math"/>
            <w:color w:val="auto"/>
            <w:sz w:val="24"/>
            <w:szCs w:val="24"/>
            <w:lang w:val="en-US"/>
          </w:rPr>
          <m:t xml:space="preserve">, </m:t>
        </m:r>
        <m:d>
          <m:dPr>
            <m:begChr m:val="|"/>
            <m:endChr m:val="|"/>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i</m:t>
                </m:r>
              </m:sub>
            </m:sSub>
          </m:e>
        </m:d>
        <m:r>
          <w:rPr>
            <w:rStyle w:val="a3"/>
            <w:rFonts w:ascii="Cambria Math" w:hAnsi="Cambria Math"/>
            <w:color w:val="auto"/>
            <w:sz w:val="24"/>
            <w:szCs w:val="24"/>
            <w:lang w:val="en-US"/>
          </w:rPr>
          <m:t>=1</m:t>
        </m:r>
      </m:oMath>
      <w:r w:rsidRPr="0043386C">
        <w:rPr>
          <w:rStyle w:val="a3"/>
          <w:rFonts w:ascii="Times New Roman" w:hAnsi="Times New Roman"/>
          <w:color w:val="auto"/>
          <w:sz w:val="24"/>
          <w:szCs w:val="24"/>
          <w:lang w:val="en-US"/>
        </w:rPr>
        <w:t xml:space="preserve"> and </w:t>
      </w:r>
      <m:oMath>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i</m:t>
            </m:r>
          </m:sub>
        </m:sSub>
        <m:r>
          <w:rPr>
            <w:rStyle w:val="a3"/>
            <w:rFonts w:ascii="Cambria Math" w:hAnsi="Cambria Math"/>
            <w:color w:val="auto"/>
            <w:sz w:val="24"/>
            <w:szCs w:val="24"/>
            <w:lang w:val="en-US"/>
          </w:rPr>
          <m:t>∈</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m:t>
        </m:r>
        <m:r>
          <m:rPr>
            <m:sty m:val="p"/>
          </m:rPr>
          <w:rPr>
            <w:rStyle w:val="a3"/>
            <w:rFonts w:ascii="Cambria Math" w:hAnsi="Cambria Math"/>
            <w:color w:val="auto"/>
            <w:sz w:val="24"/>
            <w:szCs w:val="24"/>
            <w:lang w:val="en-US"/>
          </w:rPr>
          <m:t>ε</m:t>
        </m:r>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In this case, we call the rule </w:t>
      </w:r>
      <w:r w:rsidRPr="005F54C2">
        <w:rPr>
          <w:rStyle w:val="a3"/>
          <w:rFonts w:ascii="Times New Roman" w:hAnsi="Times New Roman"/>
          <w:i/>
          <w:iCs/>
          <w:color w:val="auto"/>
          <w:sz w:val="24"/>
          <w:szCs w:val="24"/>
          <w:lang w:val="en-US"/>
        </w:rPr>
        <w:t xml:space="preserve">p </w:t>
      </w:r>
      <w:r w:rsidRPr="0043386C">
        <w:rPr>
          <w:rStyle w:val="a3"/>
          <w:rFonts w:ascii="Times New Roman" w:hAnsi="Times New Roman"/>
          <w:i/>
          <w:color w:val="auto"/>
          <w:sz w:val="24"/>
          <w:szCs w:val="24"/>
          <w:lang w:val="en-US"/>
        </w:rPr>
        <w:t>terminating</w:t>
      </w:r>
      <w:r w:rsidRPr="0043386C">
        <w:rPr>
          <w:rStyle w:val="a3"/>
          <w:rFonts w:ascii="Times New Roman" w:hAnsi="Times New Roman"/>
          <w:color w:val="auto"/>
          <w:sz w:val="24"/>
          <w:szCs w:val="24"/>
          <w:lang w:val="en-US"/>
        </w:rPr>
        <w:t>.</w:t>
      </w:r>
    </w:p>
    <w:p w14:paraId="1028C316" w14:textId="77777777" w:rsidR="005D0EF2" w:rsidRPr="0076373C" w:rsidRDefault="005D0EF2" w:rsidP="005D0EF2">
      <w:pPr>
        <w:pStyle w:val="ab"/>
        <w:numPr>
          <w:ilvl w:val="0"/>
          <w:numId w:val="21"/>
        </w:numPr>
        <w:tabs>
          <w:tab w:val="left" w:pos="1590"/>
          <w:tab w:val="center" w:pos="5028"/>
          <w:tab w:val="left" w:pos="8290"/>
        </w:tabs>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∀i :1≤i≤d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i</m:t>
            </m:r>
          </m:sub>
        </m:sSub>
        <m:r>
          <w:rPr>
            <w:rStyle w:val="a3"/>
            <w:rFonts w:ascii="Cambria Math" w:hAnsi="Cambria Math"/>
            <w:color w:val="auto"/>
            <w:sz w:val="24"/>
            <w:szCs w:val="24"/>
            <w:lang w:val="en-US"/>
          </w:rPr>
          <m:t>∈</m:t>
        </m:r>
        <m:sSubSup>
          <m:sSubSupPr>
            <m:ctrlPr>
              <w:rPr>
                <w:rStyle w:val="a3"/>
                <w:rFonts w:ascii="Cambria Math" w:hAnsi="Cambria Math"/>
                <w:i/>
                <w:color w:val="auto"/>
                <w:sz w:val="24"/>
                <w:szCs w:val="24"/>
                <w:lang w:val="en-US"/>
              </w:rPr>
            </m:ctrlPr>
          </m:sSubSupPr>
          <m:e>
            <m:r>
              <w:rPr>
                <w:rStyle w:val="a3"/>
                <w:rFonts w:ascii="Cambria Math" w:hAnsi="Cambria Math"/>
                <w:color w:val="auto"/>
                <w:sz w:val="24"/>
                <w:szCs w:val="24"/>
                <w:lang w:val="en-US"/>
              </w:rPr>
              <m:t>N</m:t>
            </m:r>
          </m:e>
          <m:sub>
            <m:r>
              <w:rPr>
                <w:rStyle w:val="a3"/>
                <w:rFonts w:ascii="Cambria Math" w:hAnsi="Cambria Math"/>
                <w:color w:val="auto"/>
                <w:sz w:val="24"/>
                <w:szCs w:val="24"/>
                <w:lang w:val="en-US"/>
              </w:rPr>
              <m:t>c</m:t>
            </m:r>
          </m:sub>
          <m:sup>
            <m:r>
              <w:rPr>
                <w:rStyle w:val="a3"/>
                <w:rFonts w:ascii="Cambria Math" w:hAnsi="Cambria Math"/>
                <w:color w:val="auto"/>
                <w:sz w:val="24"/>
                <w:szCs w:val="24"/>
                <w:lang w:val="en-US"/>
              </w:rPr>
              <m:t>*</m:t>
            </m:r>
          </m:sup>
        </m:sSubSup>
      </m:oMath>
      <w:r w:rsidRPr="0076373C">
        <w:rPr>
          <w:rStyle w:val="a3"/>
          <w:rFonts w:ascii="Times New Roman" w:hAnsi="Times New Roman"/>
          <w:color w:val="auto"/>
          <w:sz w:val="24"/>
          <w:szCs w:val="24"/>
          <w:lang w:val="en-US"/>
        </w:rPr>
        <w:t xml:space="preserve">, i.e. no terminal symbol appears in the rhs of </w:t>
      </w:r>
      <w:r w:rsidRPr="0076373C">
        <w:rPr>
          <w:rStyle w:val="a3"/>
          <w:rFonts w:ascii="Times New Roman" w:hAnsi="Times New Roman"/>
          <w:i/>
          <w:color w:val="auto"/>
          <w:sz w:val="24"/>
          <w:szCs w:val="24"/>
          <w:lang w:val="en-US"/>
        </w:rPr>
        <w:t>p</w:t>
      </w:r>
      <w:r w:rsidRPr="0076373C">
        <w:rPr>
          <w:rStyle w:val="a3"/>
          <w:rFonts w:ascii="Times New Roman" w:hAnsi="Times New Roman"/>
          <w:color w:val="auto"/>
          <w:sz w:val="24"/>
          <w:szCs w:val="24"/>
          <w:lang w:val="en-US"/>
        </w:rPr>
        <w:t xml:space="preserve">. For simplicity of notation, we denote </w:t>
      </w:r>
      <m:oMath>
        <m:r>
          <w:rPr>
            <w:rStyle w:val="a3"/>
            <w:rFonts w:ascii="Cambria Math" w:hAnsi="Cambria Math"/>
            <w:color w:val="auto"/>
            <w:sz w:val="24"/>
            <w:szCs w:val="24"/>
            <w:lang w:val="en-US"/>
          </w:rPr>
          <m:t>p:A→f(</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n</m:t>
            </m:r>
          </m:sub>
        </m:sSub>
        <m:r>
          <w:rPr>
            <w:rStyle w:val="a3"/>
            <w:rFonts w:ascii="Cambria Math" w:hAnsi="Cambria Math"/>
            <w:color w:val="auto"/>
            <w:sz w:val="24"/>
            <w:szCs w:val="24"/>
            <w:lang w:val="en-US"/>
          </w:rPr>
          <m:t>)</m:t>
        </m:r>
      </m:oMath>
      <w:r w:rsidRPr="0076373C">
        <w:rPr>
          <w:rStyle w:val="a3"/>
          <w:rFonts w:ascii="Times New Roman" w:hAnsi="Times New Roman"/>
          <w:color w:val="auto"/>
          <w:sz w:val="24"/>
          <w:szCs w:val="24"/>
          <w:lang w:val="en-US"/>
        </w:rPr>
        <w:t xml:space="preserve">, where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k</m:t>
            </m:r>
          </m:sub>
        </m:sSub>
        <m:r>
          <w:rPr>
            <w:rStyle w:val="a3"/>
            <w:rFonts w:ascii="Cambria Math" w:hAnsi="Cambria Math"/>
            <w:color w:val="auto"/>
            <w:sz w:val="24"/>
            <w:szCs w:val="24"/>
            <w:lang w:val="en-US"/>
          </w:rPr>
          <m:t>∈N</m:t>
        </m:r>
      </m:oMath>
      <w:r w:rsidRPr="0076373C">
        <w:rPr>
          <w:rStyle w:val="a3"/>
          <w:rFonts w:ascii="Times New Roman" w:hAnsi="Times New Roman"/>
          <w:color w:val="auto"/>
          <w:sz w:val="24"/>
          <w:szCs w:val="24"/>
          <w:lang w:val="en-US"/>
        </w:rPr>
        <w:t xml:space="preserve">. It is necessary that </w:t>
      </w:r>
      <m:oMath>
        <m:r>
          <w:rPr>
            <w:rStyle w:val="a3"/>
            <w:rFonts w:ascii="Cambria Math" w:hAnsi="Cambria Math"/>
            <w:color w:val="auto"/>
            <w:sz w:val="24"/>
            <w:szCs w:val="24"/>
            <w:lang w:val="en-US"/>
          </w:rPr>
          <m:t>n=2</m:t>
        </m:r>
      </m:oMath>
      <w:r w:rsidRPr="0076373C">
        <w:rPr>
          <w:rStyle w:val="a3"/>
          <w:rFonts w:ascii="Times New Roman" w:hAnsi="Times New Roman"/>
          <w:color w:val="auto"/>
          <w:sz w:val="24"/>
          <w:szCs w:val="24"/>
          <w:lang w:val="en-US"/>
        </w:rPr>
        <w:t xml:space="preserve">. To sum up, </w:t>
      </w:r>
      <m:oMath>
        <m:r>
          <w:rPr>
            <w:rStyle w:val="a3"/>
            <w:rFonts w:ascii="Cambria Math" w:hAnsi="Cambria Math"/>
            <w:color w:val="auto"/>
            <w:sz w:val="24"/>
            <w:szCs w:val="24"/>
            <w:lang w:val="en-US"/>
          </w:rPr>
          <m:t>p:A→f(</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2</m:t>
            </m:r>
          </m:sub>
        </m:sSub>
        <m:r>
          <w:rPr>
            <w:rStyle w:val="a3"/>
            <w:rFonts w:ascii="Cambria Math" w:hAnsi="Cambria Math"/>
            <w:color w:val="auto"/>
            <w:sz w:val="24"/>
            <w:szCs w:val="24"/>
            <w:lang w:val="en-US"/>
          </w:rPr>
          <m:t>)</m:t>
        </m:r>
      </m:oMath>
      <w:r w:rsidRPr="0076373C">
        <w:rPr>
          <w:rStyle w:val="a3"/>
          <w:rFonts w:ascii="Times New Roman" w:hAnsi="Times New Roman"/>
          <w:color w:val="auto"/>
          <w:sz w:val="24"/>
          <w:szCs w:val="24"/>
          <w:lang w:val="en-US"/>
        </w:rPr>
        <w:t xml:space="preserve">, where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2</m:t>
            </m:r>
          </m:sub>
        </m:sSub>
        <m:r>
          <w:rPr>
            <w:rStyle w:val="a3"/>
            <w:rFonts w:ascii="Cambria Math" w:hAnsi="Cambria Math"/>
            <w:color w:val="auto"/>
            <w:sz w:val="24"/>
            <w:szCs w:val="24"/>
            <w:lang w:val="en-US"/>
          </w:rPr>
          <m:t>∈N</m:t>
        </m:r>
      </m:oMath>
      <w:r w:rsidRPr="0076373C">
        <w:rPr>
          <w:rStyle w:val="a3"/>
          <w:rFonts w:ascii="Times New Roman" w:hAnsi="Times New Roman"/>
          <w:color w:val="auto"/>
          <w:sz w:val="24"/>
          <w:szCs w:val="24"/>
          <w:lang w:val="en-US"/>
        </w:rPr>
        <w:t xml:space="preserve">. In this case, we call the rule </w:t>
      </w:r>
      <w:r w:rsidRPr="0076373C">
        <w:rPr>
          <w:rStyle w:val="a3"/>
          <w:rFonts w:ascii="Times New Roman" w:hAnsi="Times New Roman"/>
          <w:i/>
          <w:color w:val="auto"/>
          <w:sz w:val="24"/>
          <w:szCs w:val="24"/>
          <w:lang w:val="en-US"/>
        </w:rPr>
        <w:t>p</w:t>
      </w:r>
      <w:r w:rsidRPr="0076373C">
        <w:rPr>
          <w:rStyle w:val="a3"/>
          <w:rFonts w:ascii="Times New Roman" w:hAnsi="Times New Roman"/>
          <w:color w:val="auto"/>
          <w:sz w:val="24"/>
          <w:szCs w:val="24"/>
          <w:lang w:val="en-US"/>
        </w:rPr>
        <w:t xml:space="preserve"> </w:t>
      </w:r>
      <w:r w:rsidRPr="0076373C">
        <w:rPr>
          <w:rStyle w:val="a3"/>
          <w:rFonts w:ascii="Times New Roman" w:hAnsi="Times New Roman"/>
          <w:i/>
          <w:color w:val="auto"/>
          <w:sz w:val="24"/>
          <w:szCs w:val="24"/>
          <w:lang w:val="en-US"/>
        </w:rPr>
        <w:t>nonterminating</w:t>
      </w:r>
      <w:r w:rsidRPr="0076373C">
        <w:rPr>
          <w:rStyle w:val="a3"/>
          <w:rFonts w:ascii="Times New Roman" w:hAnsi="Times New Roman"/>
          <w:color w:val="auto"/>
          <w:sz w:val="24"/>
          <w:szCs w:val="24"/>
          <w:lang w:val="en-US"/>
        </w:rPr>
        <w:t>. Any rule in this form must satisfy the following conditions.</w:t>
      </w:r>
    </w:p>
    <w:p w14:paraId="06D0E2FC" w14:textId="77777777" w:rsidR="005D0EF2" w:rsidRPr="0076373C" w:rsidRDefault="005D0EF2" w:rsidP="005D0EF2">
      <w:pPr>
        <w:pStyle w:val="ab"/>
        <w:numPr>
          <w:ilvl w:val="1"/>
          <w:numId w:val="22"/>
        </w:numPr>
        <w:tabs>
          <w:tab w:val="left" w:pos="1590"/>
          <w:tab w:val="center" w:pos="5028"/>
          <w:tab w:val="left" w:pos="8290"/>
        </w:tabs>
        <w:spacing w:after="0" w:line="240" w:lineRule="auto"/>
        <w:ind w:left="1134" w:hanging="283"/>
        <w:jc w:val="both"/>
        <w:rPr>
          <w:rStyle w:val="a3"/>
          <w:rFonts w:ascii="Times New Roman" w:hAnsi="Times New Roman"/>
          <w:color w:val="auto"/>
          <w:sz w:val="24"/>
          <w:szCs w:val="24"/>
          <w:lang w:val="en-US"/>
        </w:rPr>
      </w:pPr>
      <w:r w:rsidRPr="0076373C">
        <w:rPr>
          <w:rStyle w:val="a3"/>
          <w:rFonts w:ascii="Times New Roman" w:hAnsi="Times New Roman"/>
          <w:b/>
          <w:color w:val="auto"/>
          <w:sz w:val="24"/>
          <w:szCs w:val="24"/>
          <w:lang w:val="en-US"/>
        </w:rPr>
        <w:t>Non-erasing condition</w:t>
      </w:r>
      <w:r w:rsidRPr="0076373C">
        <w:rPr>
          <w:rStyle w:val="a3"/>
          <w:rFonts w:ascii="Times New Roman" w:hAnsi="Times New Roman"/>
          <w:color w:val="auto"/>
          <w:sz w:val="24"/>
          <w:szCs w:val="24"/>
          <w:lang w:val="en-US"/>
        </w:rPr>
        <w:t xml:space="preserve">: </w:t>
      </w:r>
      <m:oMath>
        <m:r>
          <w:rPr>
            <w:rStyle w:val="a3"/>
            <w:rFonts w:ascii="Cambria Math" w:hAnsi="Cambria Math"/>
            <w:color w:val="auto"/>
            <w:sz w:val="24"/>
            <w:szCs w:val="24"/>
            <w:lang w:val="en-US"/>
          </w:rPr>
          <m:t>∀i∈</m:t>
        </m:r>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1, 2</m:t>
            </m:r>
          </m:e>
        </m:d>
        <m:r>
          <w:rPr>
            <w:rStyle w:val="a3"/>
            <w:rFonts w:ascii="Cambria Math" w:hAnsi="Cambria Math"/>
            <w:color w:val="auto"/>
            <w:sz w:val="24"/>
            <w:szCs w:val="24"/>
            <w:lang w:val="en-US"/>
          </w:rPr>
          <m:t>, 1≤j≤d</m:t>
        </m:r>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i</m:t>
                </m:r>
              </m:sub>
            </m:sSub>
          </m:e>
        </m:d>
        <m:r>
          <w:rPr>
            <w:rStyle w:val="a3"/>
            <w:rFonts w:ascii="Cambria Math" w:hAnsi="Cambria Math"/>
            <w:color w:val="auto"/>
            <w:sz w:val="24"/>
            <w:szCs w:val="24"/>
            <w:lang w:val="en-US"/>
          </w:rPr>
          <m:t xml:space="preserve">,  </m:t>
        </m:r>
        <m:sSubSup>
          <m:sSubSupPr>
            <m:ctrlPr>
              <w:rPr>
                <w:rStyle w:val="a3"/>
                <w:rFonts w:ascii="Cambria Math" w:hAnsi="Cambria Math"/>
                <w:i/>
                <w:color w:val="auto"/>
                <w:sz w:val="24"/>
                <w:szCs w:val="24"/>
                <w:lang w:val="en-US"/>
              </w:rPr>
            </m:ctrlPr>
          </m:sSubSup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i</m:t>
            </m:r>
          </m:sub>
          <m:sup>
            <m:r>
              <w:rPr>
                <w:rStyle w:val="a3"/>
                <w:rFonts w:ascii="Cambria Math" w:hAnsi="Cambria Math"/>
                <w:color w:val="auto"/>
                <w:sz w:val="24"/>
                <w:szCs w:val="24"/>
                <w:lang w:val="en-US"/>
              </w:rPr>
              <m:t>j</m:t>
            </m:r>
          </m:sup>
        </m:sSubSup>
      </m:oMath>
      <w:r w:rsidRPr="0076373C">
        <w:rPr>
          <w:rStyle w:val="a3"/>
          <w:rFonts w:ascii="Times New Roman" w:hAnsi="Times New Roman"/>
          <w:color w:val="auto"/>
          <w:sz w:val="24"/>
          <w:szCs w:val="24"/>
          <w:lang w:val="en-US"/>
        </w:rPr>
        <w:t xml:space="preserve"> appears in </w:t>
      </w:r>
      <m:oMath>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k</m:t>
            </m:r>
          </m:sub>
        </m:sSub>
      </m:oMath>
      <w:r w:rsidRPr="0076373C">
        <w:rPr>
          <w:rStyle w:val="a3"/>
          <w:rFonts w:ascii="Times New Roman" w:hAnsi="Times New Roman"/>
          <w:color w:val="auto"/>
          <w:sz w:val="24"/>
          <w:szCs w:val="24"/>
          <w:lang w:val="en-US"/>
        </w:rPr>
        <w:t xml:space="preserve"> for some </w:t>
      </w:r>
      <w:r w:rsidRPr="0076373C">
        <w:rPr>
          <w:rStyle w:val="a3"/>
          <w:rFonts w:ascii="Times New Roman" w:hAnsi="Times New Roman"/>
          <w:i/>
          <w:color w:val="auto"/>
          <w:sz w:val="24"/>
          <w:szCs w:val="24"/>
          <w:lang w:val="en-US"/>
        </w:rPr>
        <w:t>k</w:t>
      </w:r>
      <w:r w:rsidRPr="0076373C">
        <w:rPr>
          <w:rStyle w:val="a3"/>
          <w:rFonts w:ascii="Times New Roman" w:hAnsi="Times New Roman"/>
          <w:color w:val="auto"/>
          <w:sz w:val="24"/>
          <w:szCs w:val="24"/>
          <w:lang w:val="en-US"/>
        </w:rPr>
        <w:t>.</w:t>
      </w:r>
    </w:p>
    <w:p w14:paraId="16A095AC" w14:textId="77777777" w:rsidR="005D0EF2" w:rsidRPr="0076373C" w:rsidRDefault="005D0EF2" w:rsidP="005D0EF2">
      <w:pPr>
        <w:pStyle w:val="ab"/>
        <w:numPr>
          <w:ilvl w:val="1"/>
          <w:numId w:val="22"/>
        </w:numPr>
        <w:tabs>
          <w:tab w:val="left" w:pos="1590"/>
          <w:tab w:val="center" w:pos="5028"/>
          <w:tab w:val="left" w:pos="8290"/>
        </w:tabs>
        <w:spacing w:after="0" w:line="240" w:lineRule="auto"/>
        <w:ind w:left="1134" w:hanging="283"/>
        <w:jc w:val="both"/>
        <w:rPr>
          <w:rStyle w:val="a3"/>
          <w:rFonts w:ascii="Times New Roman" w:hAnsi="Times New Roman"/>
          <w:color w:val="auto"/>
          <w:sz w:val="24"/>
          <w:szCs w:val="24"/>
          <w:lang w:val="en-US"/>
        </w:rPr>
      </w:pPr>
      <w:r w:rsidRPr="0076373C">
        <w:rPr>
          <w:rStyle w:val="a3"/>
          <w:rFonts w:ascii="Times New Roman" w:hAnsi="Times New Roman"/>
          <w:color w:val="auto"/>
          <w:sz w:val="24"/>
          <w:szCs w:val="24"/>
          <w:lang w:val="en-US"/>
        </w:rPr>
        <w:t xml:space="preserve">No pair </w:t>
      </w:r>
      <m:oMath>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j</m:t>
            </m:r>
          </m:sup>
        </m:sSup>
        <m:r>
          <w:rPr>
            <w:rStyle w:val="a3"/>
            <w:rFonts w:ascii="Cambria Math" w:hAnsi="Cambria Math"/>
            <w:color w:val="auto"/>
            <w:sz w:val="24"/>
            <w:szCs w:val="24"/>
            <w:lang w:val="en-US"/>
          </w:rPr>
          <m:t xml:space="preserve">, </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k</m:t>
            </m:r>
          </m:sup>
        </m:sSup>
      </m:oMath>
      <w:r w:rsidRPr="0076373C">
        <w:rPr>
          <w:rStyle w:val="a3"/>
          <w:rFonts w:ascii="Times New Roman" w:hAnsi="Times New Roman"/>
          <w:color w:val="auto"/>
          <w:sz w:val="24"/>
          <w:szCs w:val="24"/>
          <w:lang w:val="en-US"/>
        </w:rPr>
        <w:t xml:space="preserve"> of component symbols of the same nonterminal </w:t>
      </w:r>
      <m:oMath>
        <m:r>
          <w:rPr>
            <w:rStyle w:val="a3"/>
            <w:rFonts w:ascii="Cambria Math" w:hAnsi="Cambria Math"/>
            <w:color w:val="auto"/>
            <w:sz w:val="24"/>
            <w:szCs w:val="24"/>
            <w:lang w:val="en-US"/>
          </w:rPr>
          <m:t>B</m:t>
        </m:r>
      </m:oMath>
      <w:r w:rsidRPr="0076373C">
        <w:rPr>
          <w:rStyle w:val="a3"/>
          <w:rFonts w:ascii="Times New Roman" w:hAnsi="Times New Roman"/>
          <w:color w:val="auto"/>
          <w:sz w:val="24"/>
          <w:szCs w:val="24"/>
          <w:lang w:val="en-US"/>
        </w:rPr>
        <w:t xml:space="preserve"> appear adjacently in the rhs in one component, i.e. component symbols of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2</m:t>
            </m:r>
          </m:sub>
        </m:sSub>
      </m:oMath>
      <w:r w:rsidRPr="0076373C">
        <w:rPr>
          <w:rStyle w:val="a3"/>
          <w:rFonts w:ascii="Times New Roman" w:hAnsi="Times New Roman"/>
          <w:color w:val="auto"/>
          <w:sz w:val="24"/>
          <w:szCs w:val="24"/>
          <w:lang w:val="en-US"/>
        </w:rPr>
        <w:t xml:space="preserve"> appear alternately in one component.</w:t>
      </w:r>
    </w:p>
    <w:p w14:paraId="299A9CD6" w14:textId="77777777" w:rsidR="005D0EF2" w:rsidRPr="0043386C" w:rsidRDefault="005D0EF2" w:rsidP="005D0EF2">
      <w:pPr>
        <w:pStyle w:val="ab"/>
        <w:numPr>
          <w:ilvl w:val="1"/>
          <w:numId w:val="22"/>
        </w:numPr>
        <w:tabs>
          <w:tab w:val="left" w:pos="1590"/>
          <w:tab w:val="center" w:pos="5028"/>
          <w:tab w:val="left" w:pos="8290"/>
        </w:tabs>
        <w:spacing w:after="0" w:line="240" w:lineRule="auto"/>
        <w:ind w:left="1134" w:hanging="283"/>
        <w:rPr>
          <w:rStyle w:val="a3"/>
          <w:rFonts w:ascii="Times New Roman" w:hAnsi="Times New Roman"/>
          <w:color w:val="auto"/>
          <w:sz w:val="24"/>
          <w:szCs w:val="24"/>
          <w:lang w:val="en-US"/>
        </w:rPr>
      </w:pPr>
      <m:oMath>
        <m:r>
          <w:rPr>
            <w:rStyle w:val="a3"/>
            <w:rFonts w:ascii="Cambria Math" w:hAnsi="Cambria Math"/>
            <w:color w:val="auto"/>
            <w:sz w:val="24"/>
            <w:szCs w:val="24"/>
            <w:lang w:val="en-US"/>
          </w:rPr>
          <m:t>∃i : 1≤i≤d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r>
          <w:rPr>
            <w:rStyle w:val="a3"/>
            <w:rFonts w:ascii="Cambria Math" w:hAnsi="Cambria Math"/>
            <w:color w:val="auto"/>
            <w:sz w:val="24"/>
            <w:szCs w:val="24"/>
            <w:lang w:val="en-US"/>
          </w:rPr>
          <m:t xml:space="preserve">,  </m:t>
        </m:r>
        <m:d>
          <m:dPr>
            <m:begChr m:val="|"/>
            <m:endChr m:val="|"/>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m:rPr>
                    <m:sty m:val="p"/>
                  </m:rPr>
                  <w:rPr>
                    <w:rStyle w:val="a3"/>
                    <w:rFonts w:ascii="Cambria Math" w:hAnsi="Cambria Math"/>
                    <w:color w:val="auto"/>
                    <w:sz w:val="24"/>
                    <w:szCs w:val="24"/>
                    <w:lang w:val="en-US"/>
                  </w:rPr>
                  <m:t>γ</m:t>
                </m:r>
              </m:e>
              <m:sub>
                <m:r>
                  <w:rPr>
                    <w:rStyle w:val="a3"/>
                    <w:rFonts w:ascii="Cambria Math" w:hAnsi="Cambria Math"/>
                    <w:color w:val="auto"/>
                    <w:sz w:val="24"/>
                    <w:szCs w:val="24"/>
                    <w:lang w:val="en-US"/>
                  </w:rPr>
                  <m:t>i</m:t>
                </m:r>
              </m:sub>
            </m:sSub>
          </m:e>
        </m:d>
        <m:r>
          <w:rPr>
            <w:rStyle w:val="a3"/>
            <w:rFonts w:ascii="Cambria Math" w:hAnsi="Cambria Math"/>
            <w:color w:val="auto"/>
            <w:sz w:val="24"/>
            <w:szCs w:val="24"/>
            <w:lang w:val="en-US"/>
          </w:rPr>
          <m:t>≥2</m:t>
        </m:r>
      </m:oMath>
      <w:r w:rsidRPr="0043386C">
        <w:rPr>
          <w:rStyle w:val="a3"/>
          <w:rFonts w:ascii="Times New Roman" w:hAnsi="Times New Roman"/>
          <w:color w:val="auto"/>
          <w:sz w:val="24"/>
          <w:szCs w:val="24"/>
          <w:lang w:val="en-US"/>
        </w:rPr>
        <w:t>.</w:t>
      </w:r>
    </w:p>
    <w:p w14:paraId="2B7F7DCF" w14:textId="77777777" w:rsidR="005D0EF2"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bookmarkStart w:id="133" w:name="ff"/>
      <w:bookmarkEnd w:id="133"/>
      <w:r w:rsidRPr="0043386C">
        <w:rPr>
          <w:rStyle w:val="a3"/>
          <w:rFonts w:ascii="Times New Roman" w:hAnsi="Times New Roman"/>
          <w:color w:val="auto"/>
          <w:sz w:val="24"/>
          <w:szCs w:val="24"/>
          <w:lang w:val="en-US"/>
        </w:rPr>
        <w:t>According to [13], the following theorem holds.</w:t>
      </w:r>
    </w:p>
    <w:p w14:paraId="550A2D4A"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t xml:space="preserve">Theorem 1. </w:t>
      </w:r>
      <w:r w:rsidRPr="0043386C">
        <w:rPr>
          <w:rStyle w:val="a3"/>
          <w:rFonts w:ascii="Times New Roman" w:hAnsi="Times New Roman"/>
          <w:color w:val="auto"/>
          <w:sz w:val="24"/>
          <w:szCs w:val="24"/>
          <w:lang w:val="en-US"/>
        </w:rPr>
        <w:t xml:space="preserve">Let </w:t>
      </w:r>
      <m:oMath>
        <m:r>
          <w:rPr>
            <w:rStyle w:val="a3"/>
            <w:rFonts w:ascii="Cambria Math" w:hAnsi="Cambria Math"/>
            <w:color w:val="auto"/>
            <w:sz w:val="24"/>
            <w:szCs w:val="24"/>
            <w:lang w:val="en-US"/>
          </w:rPr>
          <m:t>G</m:t>
        </m:r>
      </m:oMath>
      <w:r w:rsidRPr="0043386C">
        <w:rPr>
          <w:rStyle w:val="a3"/>
          <w:rFonts w:ascii="Times New Roman" w:hAnsi="Times New Roman"/>
          <w:color w:val="auto"/>
          <w:sz w:val="24"/>
          <w:szCs w:val="24"/>
          <w:lang w:val="en-US"/>
        </w:rPr>
        <w:t xml:space="preserve"> be an MCFG. An MCFG </w:t>
      </w:r>
      <m:oMath>
        <m:r>
          <w:rPr>
            <w:rStyle w:val="a3"/>
            <w:rFonts w:ascii="Cambria Math" w:hAnsi="Cambria Math"/>
            <w:color w:val="auto"/>
            <w:sz w:val="24"/>
            <w:szCs w:val="24"/>
            <w:lang w:val="en-US"/>
          </w:rPr>
          <m:t>G'</m:t>
        </m:r>
      </m:oMath>
      <w:r w:rsidRPr="0043386C">
        <w:rPr>
          <w:rStyle w:val="a3"/>
          <w:rFonts w:ascii="Times New Roman" w:hAnsi="Times New Roman"/>
          <w:color w:val="auto"/>
          <w:sz w:val="24"/>
          <w:szCs w:val="24"/>
          <w:lang w:val="en-US"/>
        </w:rPr>
        <w:t xml:space="preserve"> can be constructed from </w:t>
      </w:r>
      <m:oMath>
        <m:r>
          <w:rPr>
            <w:rStyle w:val="a3"/>
            <w:rFonts w:ascii="Cambria Math" w:hAnsi="Cambria Math"/>
            <w:color w:val="auto"/>
            <w:sz w:val="24"/>
            <w:szCs w:val="24"/>
            <w:lang w:val="en-US"/>
          </w:rPr>
          <m:t>G</m:t>
        </m:r>
      </m:oMath>
      <w:r w:rsidRPr="0043386C">
        <w:rPr>
          <w:rStyle w:val="a3"/>
          <w:rFonts w:ascii="Times New Roman" w:hAnsi="Times New Roman"/>
          <w:color w:val="auto"/>
          <w:sz w:val="24"/>
          <w:szCs w:val="24"/>
          <w:lang w:val="en-US"/>
        </w:rPr>
        <w:t xml:space="preserve"> such that </w:t>
      </w:r>
      <m:oMath>
        <m:r>
          <w:rPr>
            <w:rStyle w:val="a3"/>
            <w:rFonts w:ascii="Cambria Math" w:hAnsi="Cambria Math"/>
            <w:color w:val="auto"/>
            <w:sz w:val="24"/>
            <w:szCs w:val="24"/>
            <w:lang w:val="en-US"/>
          </w:rPr>
          <m:t>L</m:t>
        </m:r>
        <m:d>
          <m:dPr>
            <m:ctrlPr>
              <w:rPr>
                <w:rStyle w:val="a3"/>
                <w:rFonts w:ascii="Cambria Math" w:hAnsi="Cambria Math"/>
                <w:i/>
                <w:color w:val="auto"/>
                <w:sz w:val="24"/>
                <w:szCs w:val="24"/>
                <w:lang w:val="en-US"/>
              </w:rPr>
            </m:ctrlPr>
          </m:dPr>
          <m:e>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G</m:t>
                </m:r>
              </m:e>
              <m:sup>
                <m:r>
                  <w:rPr>
                    <w:rStyle w:val="a3"/>
                    <w:rFonts w:ascii="Cambria Math" w:hAnsi="Cambria Math"/>
                    <w:color w:val="auto"/>
                    <w:sz w:val="24"/>
                    <w:szCs w:val="24"/>
                    <w:lang w:val="en-US"/>
                  </w:rPr>
                  <m:t>'</m:t>
                </m:r>
              </m:sup>
            </m:sSup>
          </m:e>
        </m:d>
        <m:r>
          <w:rPr>
            <w:rStyle w:val="a3"/>
            <w:rFonts w:ascii="Cambria Math" w:hAnsi="Cambria Math"/>
            <w:color w:val="auto"/>
            <w:sz w:val="24"/>
            <w:szCs w:val="24"/>
            <w:lang w:val="en-US"/>
          </w:rPr>
          <m:t>=L(G)</m:t>
        </m:r>
      </m:oMath>
      <w:r w:rsidRPr="0043386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G'</m:t>
        </m:r>
      </m:oMath>
      <w:r w:rsidRPr="0043386C">
        <w:rPr>
          <w:rStyle w:val="a3"/>
          <w:rFonts w:ascii="Times New Roman" w:hAnsi="Times New Roman"/>
          <w:color w:val="auto"/>
          <w:sz w:val="24"/>
          <w:szCs w:val="24"/>
          <w:lang w:val="en-US"/>
        </w:rPr>
        <w:t xml:space="preserve"> satisfies described normal form.</w:t>
      </w:r>
    </w:p>
    <w:p w14:paraId="0278477A"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For example, for </w:t>
      </w:r>
      <m:oMath>
        <m:r>
          <w:rPr>
            <w:rStyle w:val="a3"/>
            <w:rFonts w:ascii="Cambria Math" w:hAnsi="Cambria Math"/>
            <w:color w:val="auto"/>
            <w:sz w:val="24"/>
            <w:szCs w:val="24"/>
            <w:lang w:val="en-US"/>
          </w:rPr>
          <m:t>m=1</m:t>
        </m:r>
      </m:oMath>
      <w:r w:rsidRPr="0043386C">
        <w:rPr>
          <w:rStyle w:val="a3"/>
          <w:rFonts w:ascii="Times New Roman" w:hAnsi="Times New Roman"/>
          <w:color w:val="auto"/>
          <w:sz w:val="24"/>
          <w:szCs w:val="24"/>
          <w:lang w:val="en-US"/>
        </w:rPr>
        <w:t xml:space="preserve"> the normal form defined above is the same as the weak Chomsky normal form for context-free grammars described in [11].</w:t>
      </w:r>
    </w:p>
    <w:p w14:paraId="5B5AD3C2" w14:textId="77777777" w:rsidR="005D0EF2" w:rsidRPr="0043386C" w:rsidRDefault="005D0EF2" w:rsidP="005D0EF2">
      <w:pPr>
        <w:tabs>
          <w:tab w:val="left" w:pos="1590"/>
          <w:tab w:val="center" w:pos="5028"/>
          <w:tab w:val="left" w:pos="82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Next, we define the following sets that describe the production rules of the given MCFG.</w:t>
      </w:r>
    </w:p>
    <w:p w14:paraId="467A9B69"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b/>
          <w:color w:val="auto"/>
          <w:sz w:val="24"/>
          <w:szCs w:val="24"/>
          <w:lang w:val="en-US"/>
        </w:rPr>
        <w:t>Definition 7.</w:t>
      </w:r>
      <w:r w:rsidRPr="0043386C">
        <w:rPr>
          <w:rStyle w:val="a3"/>
          <w:rFonts w:ascii="Times New Roman" w:hAnsi="Times New Roman"/>
          <w:color w:val="auto"/>
          <w:sz w:val="24"/>
          <w:szCs w:val="24"/>
          <w:lang w:val="en-US"/>
        </w:rPr>
        <w:t xml:space="preserve">  Let </w:t>
      </w:r>
      <m:oMath>
        <m:r>
          <w:rPr>
            <w:rStyle w:val="a3"/>
            <w:rFonts w:ascii="Cambria Math" w:hAnsi="Cambria Math"/>
            <w:color w:val="auto"/>
            <w:sz w:val="24"/>
            <w:szCs w:val="24"/>
            <w:lang w:val="en-US"/>
          </w:rPr>
          <m:t>G=(N,</m:t>
        </m:r>
        <m:r>
          <m:rPr>
            <m:sty m:val="p"/>
          </m:rPr>
          <w:rPr>
            <w:rStyle w:val="a3"/>
            <w:rFonts w:ascii="Cambria Math" w:hAnsi="Cambria Math"/>
            <w:color w:val="auto"/>
            <w:sz w:val="24"/>
            <w:szCs w:val="24"/>
            <w:lang w:val="en-US"/>
          </w:rPr>
          <m:t xml:space="preserve"> Σ</m:t>
        </m:r>
        <m:r>
          <w:rPr>
            <w:rStyle w:val="a3"/>
            <w:rFonts w:ascii="Cambria Math" w:hAnsi="Cambria Math"/>
            <w:color w:val="auto"/>
            <w:sz w:val="24"/>
            <w:szCs w:val="24"/>
            <w:lang w:val="en-US"/>
          </w:rPr>
          <m:t>, P, S, d)</m:t>
        </m:r>
      </m:oMath>
      <w:r w:rsidRPr="0043386C">
        <w:rPr>
          <w:rStyle w:val="a3"/>
          <w:rFonts w:ascii="Times New Roman" w:hAnsi="Times New Roman"/>
          <w:color w:val="auto"/>
          <w:sz w:val="24"/>
          <w:szCs w:val="24"/>
          <w:lang w:val="en-US"/>
        </w:rPr>
        <w:t xml:space="preserve"> be an MCFG in the described normal form. Then </w:t>
      </w:r>
      <m:oMath>
        <m:r>
          <w:rPr>
            <w:rStyle w:val="a3"/>
            <w:rFonts w:ascii="Cambria Math" w:hAnsi="Cambria Math"/>
            <w:color w:val="auto"/>
            <w:sz w:val="24"/>
            <w:szCs w:val="24"/>
            <w:lang w:val="en-US"/>
          </w:rPr>
          <m:t>∀p :A→f</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B, C</m:t>
            </m:r>
          </m:e>
        </m:d>
        <m:r>
          <w:rPr>
            <w:rStyle w:val="a3"/>
            <w:rFonts w:ascii="Cambria Math" w:hAnsi="Cambria Math"/>
            <w:color w:val="auto"/>
            <w:sz w:val="24"/>
            <w:szCs w:val="24"/>
            <w:lang w:val="en-US"/>
          </w:rPr>
          <m:t>∈P</m:t>
        </m:r>
      </m:oMath>
      <w:r w:rsidRPr="0043386C">
        <w:rPr>
          <w:rStyle w:val="a3"/>
          <w:rFonts w:ascii="Times New Roman" w:hAnsi="Times New Roman"/>
          <w:color w:val="auto"/>
          <w:sz w:val="24"/>
          <w:szCs w:val="24"/>
          <w:lang w:val="en-US"/>
        </w:rPr>
        <w:t xml:space="preserve"> we define:</w:t>
      </w:r>
    </w:p>
    <w:p w14:paraId="68A8E522" w14:textId="77777777" w:rsidR="005D0EF2" w:rsidRPr="000A7C23" w:rsidRDefault="005D0EF2" w:rsidP="005D0EF2">
      <w:pPr>
        <w:pStyle w:val="ab"/>
        <w:numPr>
          <w:ilvl w:val="0"/>
          <w:numId w:val="23"/>
        </w:numPr>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en</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d</m:t>
            </m:r>
          </m:e>
          <m:sub>
            <m:r>
              <w:rPr>
                <w:rStyle w:val="a3"/>
                <w:rFonts w:ascii="Cambria Math" w:hAnsi="Cambria Math"/>
                <w:color w:val="auto"/>
                <w:sz w:val="24"/>
                <w:szCs w:val="24"/>
                <w:lang w:val="en-US"/>
              </w:rPr>
              <m:t>B</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p</m:t>
                </m:r>
              </m:e>
            </m:d>
          </m:sub>
        </m:sSub>
        <m:r>
          <w:rPr>
            <w:rStyle w:val="a3"/>
            <w:rFonts w:ascii="Cambria Math" w:hAnsi="Cambria Math"/>
            <w:color w:val="auto"/>
            <w:sz w:val="24"/>
            <w:szCs w:val="24"/>
            <w:lang w:val="en-US"/>
          </w:rPr>
          <m:t>=</m:t>
        </m:r>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e>
        </m:d>
        <m:r>
          <w:rPr>
            <w:rStyle w:val="a3"/>
            <w:rFonts w:ascii="Cambria Math" w:hAnsi="Cambria Math"/>
            <w:color w:val="auto"/>
            <w:sz w:val="24"/>
            <w:szCs w:val="24"/>
            <w:lang w:val="en-US"/>
          </w:rPr>
          <m:t xml:space="preserve"> iff </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i</m:t>
            </m:r>
          </m:sup>
        </m:sSup>
        <m:r>
          <m:rPr>
            <m:sty m:val="p"/>
          </m:rPr>
          <w:rPr>
            <w:rStyle w:val="a3"/>
            <w:rFonts w:ascii="Cambria Math" w:hAnsi="Cambria Math"/>
            <w:color w:val="auto"/>
            <w:sz w:val="24"/>
            <w:szCs w:val="24"/>
            <w:lang w:val="en-US"/>
          </w:rPr>
          <m:t xml:space="preserve"> is the leftmost in the component of rhs of</m:t>
        </m:r>
        <m:r>
          <m:rPr>
            <m:sty m:val="p"/>
          </m:rPr>
          <w:rPr>
            <w:rStyle w:val="a3"/>
            <w:rFonts w:ascii="Cambria Math" w:hAnsi="Cambria Math"/>
            <w:color w:val="FF0000"/>
            <w:sz w:val="24"/>
            <w:szCs w:val="24"/>
            <w:lang w:val="en-US"/>
          </w:rPr>
          <m:t xml:space="preserve"> </m:t>
        </m:r>
        <m:r>
          <w:rPr>
            <w:rStyle w:val="a3"/>
            <w:rFonts w:ascii="Cambria Math" w:hAnsi="Cambria Math"/>
            <w:color w:val="auto"/>
            <w:sz w:val="24"/>
            <w:szCs w:val="24"/>
            <w:lang w:val="en-US"/>
          </w:rPr>
          <m:t>p}∪</m:t>
        </m:r>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 xml:space="preserve">+1 </m:t>
            </m:r>
          </m:e>
        </m:d>
        <m:r>
          <w:rPr>
            <w:rStyle w:val="a3"/>
            <w:rFonts w:ascii="Cambria Math" w:hAnsi="Cambria Math"/>
            <w:color w:val="auto"/>
            <w:sz w:val="24"/>
            <w:szCs w:val="24"/>
            <w:lang w:val="en-US"/>
          </w:rPr>
          <m:t xml:space="preserve"> iff </m:t>
        </m:r>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i</m:t>
            </m:r>
          </m:sup>
        </m:sSup>
        <m:r>
          <m:rPr>
            <m:sty m:val="p"/>
          </m:rPr>
          <w:rPr>
            <w:rStyle w:val="a3"/>
            <w:rFonts w:ascii="Cambria Math" w:hAnsi="Cambria Math"/>
            <w:color w:val="auto"/>
            <w:sz w:val="24"/>
            <w:szCs w:val="24"/>
            <w:lang w:val="en-US"/>
          </w:rPr>
          <m:t xml:space="preserve"> is the rightmost in the component of rhs of </m:t>
        </m:r>
        <m:r>
          <w:rPr>
            <w:rStyle w:val="a3"/>
            <w:rFonts w:ascii="Cambria Math" w:hAnsi="Cambria Math"/>
            <w:color w:val="auto"/>
            <w:sz w:val="24"/>
            <w:szCs w:val="24"/>
            <w:lang w:val="en-US"/>
          </w:rPr>
          <m:t>p}</m:t>
        </m:r>
      </m:oMath>
      <w:r w:rsidRPr="000A7C23">
        <w:rPr>
          <w:rStyle w:val="a3"/>
          <w:rFonts w:ascii="Times New Roman" w:hAnsi="Times New Roman"/>
          <w:color w:val="auto"/>
          <w:sz w:val="24"/>
          <w:szCs w:val="24"/>
          <w:lang w:val="en-US"/>
        </w:rPr>
        <w:t xml:space="preserve">, each of the sets is considered ordered by the components of the </w:t>
      </w:r>
      <m:oMath>
        <m:r>
          <w:rPr>
            <w:rStyle w:val="a3"/>
            <w:rFonts w:ascii="Cambria Math" w:hAnsi="Cambria Math"/>
            <w:color w:val="auto"/>
            <w:sz w:val="24"/>
            <w:szCs w:val="24"/>
            <w:lang w:val="en-US"/>
          </w:rPr>
          <m:t>A</m:t>
        </m:r>
      </m:oMath>
      <w:r w:rsidRPr="000A7C23">
        <w:rPr>
          <w:rStyle w:val="a3"/>
          <w:rFonts w:ascii="Times New Roman" w:hAnsi="Times New Roman"/>
          <w:color w:val="auto"/>
          <w:sz w:val="24"/>
          <w:szCs w:val="24"/>
          <w:lang w:val="en-US"/>
        </w:rPr>
        <w:t xml:space="preserve"> and inside the component from left to right;</w:t>
      </w:r>
    </w:p>
    <w:p w14:paraId="326B28F6" w14:textId="77777777" w:rsidR="005D0EF2" w:rsidRPr="0043386C" w:rsidRDefault="005D0EF2" w:rsidP="005D0EF2">
      <w:pPr>
        <w:pStyle w:val="ab"/>
        <w:numPr>
          <w:ilvl w:val="0"/>
          <w:numId w:val="23"/>
        </w:numPr>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 xml:space="preserve">end_C(p) </m:t>
        </m:r>
      </m:oMath>
      <w:r w:rsidRPr="0043386C">
        <w:rPr>
          <w:rStyle w:val="a3"/>
          <w:rFonts w:ascii="Times New Roman" w:hAnsi="Times New Roman"/>
          <w:color w:val="auto"/>
          <w:sz w:val="24"/>
          <w:szCs w:val="24"/>
          <w:lang w:val="en-US"/>
        </w:rPr>
        <w:t xml:space="preserve">defined similarly with </w:t>
      </w:r>
      <m:oMath>
        <m:r>
          <w:rPr>
            <w:rStyle w:val="a3"/>
            <w:rFonts w:ascii="Cambria Math" w:hAnsi="Cambria Math"/>
            <w:color w:val="auto"/>
            <w:sz w:val="24"/>
            <w:szCs w:val="24"/>
            <w:lang w:val="en-US"/>
          </w:rPr>
          <m:t xml:space="preserve">end_B(p) </m:t>
        </m:r>
      </m:oMath>
      <w:r w:rsidRPr="0043386C">
        <w:rPr>
          <w:rStyle w:val="a3"/>
          <w:rFonts w:ascii="Times New Roman" w:hAnsi="Times New Roman"/>
          <w:color w:val="auto"/>
          <w:sz w:val="24"/>
          <w:szCs w:val="24"/>
          <w:lang w:val="en-US"/>
        </w:rPr>
        <w:t xml:space="preserve">but with an offset of </w:t>
      </w:r>
      <m:oMath>
        <m:r>
          <w:rPr>
            <w:rStyle w:val="a3"/>
            <w:rFonts w:ascii="Cambria Math" w:hAnsi="Cambria Math"/>
            <w:color w:val="auto"/>
            <w:sz w:val="24"/>
            <w:szCs w:val="24"/>
            <w:lang w:val="en-US"/>
          </w:rPr>
          <m:t>2d(B)</m:t>
        </m:r>
      </m:oMath>
      <w:r w:rsidRPr="0043386C">
        <w:rPr>
          <w:rStyle w:val="a3"/>
          <w:rFonts w:ascii="Times New Roman" w:hAnsi="Times New Roman"/>
          <w:color w:val="auto"/>
          <w:sz w:val="24"/>
          <w:szCs w:val="24"/>
          <w:lang w:val="en-US"/>
        </w:rPr>
        <w:t xml:space="preserve">, that is, </w:t>
      </w:r>
      <m:oMath>
        <m:r>
          <w:rPr>
            <w:rStyle w:val="a3"/>
            <w:rFonts w:ascii="Cambria Math" w:hAnsi="Cambria Math"/>
            <w:color w:val="auto"/>
            <w:sz w:val="24"/>
            <w:szCs w:val="24"/>
            <w:lang w:val="en-US"/>
          </w:rPr>
          <m:t xml:space="preserve">end_C(p) </m:t>
        </m:r>
      </m:oMath>
      <w:r w:rsidRPr="0043386C">
        <w:rPr>
          <w:rStyle w:val="a3"/>
          <w:rFonts w:ascii="Times New Roman" w:hAnsi="Times New Roman"/>
          <w:color w:val="auto"/>
          <w:sz w:val="24"/>
          <w:szCs w:val="24"/>
          <w:lang w:val="en-US"/>
        </w:rPr>
        <w:t xml:space="preserve">will be of the form </w:t>
      </w:r>
      <m:oMath>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 xml:space="preserve">+2d(B) </m:t>
        </m:r>
      </m:oMath>
      <w:r w:rsidRPr="0043386C">
        <w:rPr>
          <w:rStyle w:val="a3"/>
          <w:rFonts w:ascii="Times New Roman" w:hAnsi="Times New Roman"/>
          <w:color w:val="auto"/>
          <w:sz w:val="24"/>
          <w:szCs w:val="24"/>
          <w:lang w:val="en-US"/>
        </w:rPr>
        <w:t xml:space="preserve">and </w:t>
      </w:r>
      <m:oMath>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+1+2d(B)</m:t>
        </m:r>
      </m:oMath>
      <w:r w:rsidRPr="0043386C">
        <w:rPr>
          <w:rStyle w:val="a3"/>
          <w:rFonts w:ascii="Times New Roman" w:hAnsi="Times New Roman"/>
          <w:color w:val="auto"/>
          <w:sz w:val="24"/>
          <w:szCs w:val="24"/>
          <w:lang w:val="en-US"/>
        </w:rPr>
        <w:t>;</w:t>
      </w:r>
    </w:p>
    <w:p w14:paraId="540F3683" w14:textId="77777777" w:rsidR="005D0EF2" w:rsidRPr="0043386C" w:rsidRDefault="005D0EF2" w:rsidP="005D0EF2">
      <w:pPr>
        <w:pStyle w:val="ab"/>
        <w:numPr>
          <w:ilvl w:val="0"/>
          <w:numId w:val="23"/>
        </w:numPr>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end_A(p)</m:t>
        </m:r>
      </m:oMath>
      <w:r w:rsidRPr="0043386C">
        <w:rPr>
          <w:rStyle w:val="a3"/>
          <w:rFonts w:ascii="Times New Roman" w:hAnsi="Times New Roman"/>
          <w:color w:val="auto"/>
          <w:sz w:val="24"/>
          <w:szCs w:val="24"/>
          <w:lang w:val="en-US"/>
        </w:rPr>
        <w:t xml:space="preserve"> is ordered set of pairs where the first element of the pair corresponds to the leftmost nonterminal of some component in the rule and the second element </w:t>
      </w:r>
      <w:r w:rsidRPr="00BB54CE">
        <w:rPr>
          <w:rStyle w:val="a3"/>
          <w:rFonts w:ascii="Times New Roman" w:hAnsi="Times New Roman"/>
          <w:color w:val="auto"/>
          <w:sz w:val="24"/>
          <w:szCs w:val="24"/>
          <w:lang w:val="en-US"/>
        </w:rPr>
        <w:t>–</w:t>
      </w:r>
      <w:r w:rsidRPr="0043386C">
        <w:rPr>
          <w:rStyle w:val="a3"/>
          <w:rFonts w:ascii="Times New Roman" w:hAnsi="Times New Roman"/>
          <w:color w:val="auto"/>
          <w:sz w:val="24"/>
          <w:szCs w:val="24"/>
          <w:lang w:val="en-US"/>
        </w:rPr>
        <w:t xml:space="preserve"> to the rightmost, i.e. the elements of pairs are elements of the sets </w:t>
      </w:r>
      <m:oMath>
        <m:r>
          <w:rPr>
            <w:rStyle w:val="a3"/>
            <w:rFonts w:ascii="Cambria Math" w:hAnsi="Cambria Math"/>
            <w:color w:val="auto"/>
            <w:sz w:val="24"/>
            <w:szCs w:val="24"/>
            <w:lang w:val="en-US"/>
          </w:rPr>
          <m:t>end_B(p)</m:t>
        </m:r>
      </m:oMath>
      <w:r w:rsidRPr="0043386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 xml:space="preserve">end_C(p) </m:t>
        </m:r>
      </m:oMath>
      <w:r w:rsidRPr="0043386C">
        <w:rPr>
          <w:rStyle w:val="a3"/>
          <w:rFonts w:ascii="Times New Roman" w:hAnsi="Times New Roman"/>
          <w:color w:val="auto"/>
          <w:sz w:val="24"/>
          <w:szCs w:val="24"/>
          <w:lang w:val="en-US"/>
        </w:rPr>
        <w:t>defined above;</w:t>
      </w:r>
    </w:p>
    <w:p w14:paraId="66AB34ED" w14:textId="77777777" w:rsidR="005D0EF2" w:rsidRPr="0043386C" w:rsidRDefault="005D0EF2" w:rsidP="005D0EF2">
      <w:pPr>
        <w:pStyle w:val="ab"/>
        <w:numPr>
          <w:ilvl w:val="0"/>
          <w:numId w:val="23"/>
        </w:numPr>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w:lastRenderedPageBreak/>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 xml:space="preserve">)∈alter_B(p) </m:t>
        </m:r>
      </m:oMath>
      <w:r w:rsidRPr="0043386C">
        <w:rPr>
          <w:rStyle w:val="a3"/>
          <w:rFonts w:ascii="Times New Roman" w:hAnsi="Times New Roman"/>
          <w:color w:val="auto"/>
          <w:sz w:val="24"/>
          <w:szCs w:val="24"/>
          <w:lang w:val="en-US"/>
        </w:rPr>
        <w:t xml:space="preserve">iff </w:t>
      </w:r>
      <m:oMath>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)∉end_B(p)</m:t>
        </m:r>
      </m:oMath>
      <w:r w:rsidRPr="0043386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 xml:space="preserve">+1)∈alter_B(p) </m:t>
        </m:r>
      </m:oMath>
      <w:r w:rsidRPr="0043386C">
        <w:rPr>
          <w:rStyle w:val="a3"/>
          <w:rFonts w:ascii="Times New Roman" w:hAnsi="Times New Roman"/>
          <w:color w:val="auto"/>
          <w:sz w:val="24"/>
          <w:szCs w:val="24"/>
          <w:lang w:val="en-US"/>
        </w:rPr>
        <w:t xml:space="preserve"> iff </w:t>
      </w:r>
      <m:oMath>
        <m:r>
          <w:rPr>
            <w:rStyle w:val="a3"/>
            <w:rFonts w:ascii="Cambria Math" w:hAnsi="Cambria Math"/>
            <w:color w:val="auto"/>
            <w:sz w:val="24"/>
            <w:szCs w:val="24"/>
            <w:lang w:val="en-US"/>
          </w:rPr>
          <m:t>(2</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i-1</m:t>
            </m:r>
          </m:e>
        </m:d>
        <m:r>
          <w:rPr>
            <w:rStyle w:val="a3"/>
            <w:rFonts w:ascii="Cambria Math" w:hAnsi="Cambria Math"/>
            <w:color w:val="auto"/>
            <w:sz w:val="24"/>
            <w:szCs w:val="24"/>
            <w:lang w:val="en-US"/>
          </w:rPr>
          <m:t>+1)∉end_B(p)</m:t>
        </m:r>
      </m:oMath>
      <w:r w:rsidRPr="0043386C">
        <w:rPr>
          <w:rStyle w:val="a3"/>
          <w:rFonts w:ascii="Times New Roman" w:hAnsi="Times New Roman"/>
          <w:color w:val="auto"/>
          <w:sz w:val="24"/>
          <w:szCs w:val="24"/>
          <w:lang w:val="en-US"/>
        </w:rPr>
        <w:t xml:space="preserve">, </w:t>
      </w:r>
      <m:oMath>
        <m:r>
          <w:rPr>
            <w:rStyle w:val="a3"/>
            <w:rFonts w:ascii="Cambria Math" w:hAnsi="Cambria Math"/>
            <w:color w:val="auto"/>
            <w:sz w:val="24"/>
            <w:szCs w:val="24"/>
            <w:lang w:val="en-US"/>
          </w:rPr>
          <m:t>∀i: 1≤i≤d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B</m:t>
            </m:r>
          </m:e>
        </m:d>
      </m:oMath>
      <w:r w:rsidRPr="0043386C">
        <w:rPr>
          <w:rStyle w:val="a3"/>
          <w:rFonts w:ascii="Times New Roman" w:hAnsi="Times New Roman"/>
          <w:color w:val="auto"/>
          <w:sz w:val="24"/>
          <w:szCs w:val="24"/>
          <w:lang w:val="en-US"/>
        </w:rPr>
        <w:t>;</w:t>
      </w:r>
    </w:p>
    <w:p w14:paraId="511A532B" w14:textId="77777777" w:rsidR="005D0EF2" w:rsidRPr="0043386C" w:rsidRDefault="005D0EF2" w:rsidP="005D0EF2">
      <w:pPr>
        <w:pStyle w:val="ab"/>
        <w:numPr>
          <w:ilvl w:val="0"/>
          <w:numId w:val="23"/>
        </w:numPr>
        <w:spacing w:after="0" w:line="240" w:lineRule="auto"/>
        <w:ind w:left="426" w:hanging="426"/>
        <w:jc w:val="both"/>
        <w:rPr>
          <w:rStyle w:val="a3"/>
          <w:rFonts w:ascii="Times New Roman" w:hAnsi="Times New Roman"/>
          <w:color w:val="auto"/>
          <w:sz w:val="24"/>
          <w:szCs w:val="24"/>
          <w:lang w:val="en-US"/>
        </w:rPr>
      </w:pPr>
      <m:oMath>
        <m:r>
          <w:rPr>
            <w:rStyle w:val="a3"/>
            <w:rFonts w:ascii="Cambria Math" w:hAnsi="Cambria Math"/>
            <w:color w:val="auto"/>
            <w:sz w:val="24"/>
            <w:szCs w:val="24"/>
            <w:lang w:val="en-US"/>
          </w:rPr>
          <m:t xml:space="preserve">alter_C(p) </m:t>
        </m:r>
      </m:oMath>
      <w:r w:rsidRPr="0043386C">
        <w:rPr>
          <w:rStyle w:val="a3"/>
          <w:rFonts w:ascii="Times New Roman" w:hAnsi="Times New Roman"/>
          <w:color w:val="auto"/>
          <w:sz w:val="24"/>
          <w:szCs w:val="24"/>
          <w:lang w:val="en-US"/>
        </w:rPr>
        <w:t xml:space="preserve">defined similarly with </w:t>
      </w:r>
      <m:oMath>
        <m:r>
          <w:rPr>
            <w:rStyle w:val="a3"/>
            <w:rFonts w:ascii="Cambria Math" w:hAnsi="Cambria Math"/>
            <w:color w:val="auto"/>
            <w:sz w:val="24"/>
            <w:szCs w:val="24"/>
            <w:lang w:val="en-US"/>
          </w:rPr>
          <m:t xml:space="preserve">alter_B(p) </m:t>
        </m:r>
      </m:oMath>
      <w:r w:rsidRPr="0043386C">
        <w:rPr>
          <w:rStyle w:val="a3"/>
          <w:rFonts w:ascii="Times New Roman" w:hAnsi="Times New Roman"/>
          <w:color w:val="auto"/>
          <w:sz w:val="24"/>
          <w:szCs w:val="24"/>
          <w:lang w:val="en-US"/>
        </w:rPr>
        <w:t xml:space="preserve">but with an offset of </w:t>
      </w:r>
      <m:oMath>
        <m:r>
          <w:rPr>
            <w:rStyle w:val="a3"/>
            <w:rFonts w:ascii="Cambria Math" w:hAnsi="Cambria Math"/>
            <w:color w:val="auto"/>
            <w:sz w:val="24"/>
            <w:szCs w:val="24"/>
            <w:lang w:val="en-US"/>
          </w:rPr>
          <m:t>2d(B)</m:t>
        </m:r>
      </m:oMath>
      <w:r w:rsidRPr="0043386C">
        <w:rPr>
          <w:rStyle w:val="a3"/>
          <w:rFonts w:ascii="Times New Roman" w:hAnsi="Times New Roman"/>
          <w:color w:val="auto"/>
          <w:sz w:val="24"/>
          <w:szCs w:val="24"/>
          <w:lang w:val="en-US"/>
        </w:rPr>
        <w:t>.</w:t>
      </w:r>
    </w:p>
    <w:p w14:paraId="79F5881C"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Note that </w:t>
      </w:r>
      <m:oMath>
        <m:r>
          <w:rPr>
            <w:rStyle w:val="a3"/>
            <w:rFonts w:ascii="Cambria Math" w:hAnsi="Cambria Math"/>
            <w:color w:val="auto"/>
            <w:sz w:val="24"/>
            <w:szCs w:val="24"/>
            <w:lang w:val="en-US"/>
          </w:rPr>
          <m:t xml:space="preserve">|alter_B(p)| =|alter_C(p)| </m:t>
        </m:r>
      </m:oMath>
      <w:r w:rsidRPr="0043386C">
        <w:rPr>
          <w:rStyle w:val="a3"/>
          <w:rFonts w:ascii="Times New Roman" w:hAnsi="Times New Roman"/>
          <w:color w:val="auto"/>
          <w:sz w:val="24"/>
          <w:szCs w:val="24"/>
          <w:lang w:val="en-US"/>
        </w:rPr>
        <w:t xml:space="preserve"> for grammars in the described normal form.</w:t>
      </w:r>
    </w:p>
    <w:p w14:paraId="5B73A52A"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Let </w:t>
      </w:r>
      <m:oMath>
        <m:r>
          <w:rPr>
            <w:rStyle w:val="a3"/>
            <w:rFonts w:ascii="Cambria Math" w:hAnsi="Cambria Math"/>
            <w:color w:val="auto"/>
            <w:sz w:val="24"/>
            <w:szCs w:val="24"/>
            <w:lang w:val="en-US"/>
          </w:rPr>
          <m:t>G=(N,</m:t>
        </m:r>
        <m:r>
          <m:rPr>
            <m:sty m:val="p"/>
          </m:rPr>
          <w:rPr>
            <w:rStyle w:val="a3"/>
            <w:rFonts w:ascii="Cambria Math" w:hAnsi="Cambria Math"/>
            <w:color w:val="auto"/>
            <w:sz w:val="24"/>
            <w:szCs w:val="24"/>
            <w:lang w:val="en-US"/>
          </w:rPr>
          <m:t xml:space="preserve"> Σ</m:t>
        </m:r>
        <m:r>
          <w:rPr>
            <w:rStyle w:val="a3"/>
            <w:rFonts w:ascii="Cambria Math" w:hAnsi="Cambria Math"/>
            <w:color w:val="auto"/>
            <w:sz w:val="24"/>
            <w:szCs w:val="24"/>
            <w:lang w:val="en-US"/>
          </w:rPr>
          <m:t>, P, S, d)</m:t>
        </m:r>
      </m:oMath>
      <w:r w:rsidRPr="0043386C">
        <w:rPr>
          <w:rStyle w:val="a3"/>
          <w:rFonts w:ascii="Times New Roman" w:hAnsi="Times New Roman"/>
          <w:color w:val="auto"/>
          <w:sz w:val="24"/>
          <w:szCs w:val="24"/>
          <w:lang w:val="en-US"/>
        </w:rPr>
        <w:t xml:space="preserve"> be an MCFG, </w:t>
      </w:r>
      <m:oMath>
        <m:r>
          <w:rPr>
            <w:rStyle w:val="a3"/>
            <w:rFonts w:ascii="Cambria Math" w:hAnsi="Cambria Math"/>
            <w:color w:val="auto"/>
            <w:sz w:val="24"/>
            <w:szCs w:val="24"/>
            <w:lang w:val="en-US"/>
          </w:rPr>
          <m:t>D=(V, E,</m:t>
        </m:r>
        <m:r>
          <m:rPr>
            <m:sty m:val="p"/>
          </m:rPr>
          <w:rPr>
            <w:rStyle w:val="a3"/>
            <w:rFonts w:ascii="Cambria Math" w:hAnsi="Cambria Math"/>
            <w:color w:val="auto"/>
            <w:sz w:val="24"/>
            <w:szCs w:val="24"/>
            <w:lang w:val="en-US"/>
          </w:rPr>
          <m:t xml:space="preserve"> Σ</m:t>
        </m:r>
        <m:r>
          <w:rPr>
            <w:rStyle w:val="a3"/>
            <w:rFonts w:ascii="Cambria Math" w:hAnsi="Cambria Math"/>
            <w:color w:val="auto"/>
            <w:sz w:val="24"/>
            <w:szCs w:val="24"/>
            <w:lang w:val="en-US"/>
          </w:rPr>
          <m:t>)</m:t>
        </m:r>
      </m:oMath>
      <w:r w:rsidRPr="0043386C">
        <w:rPr>
          <w:rStyle w:val="a3"/>
          <w:rFonts w:ascii="Times New Roman" w:hAnsi="Times New Roman"/>
          <w:color w:val="auto"/>
          <w:sz w:val="24"/>
          <w:szCs w:val="24"/>
          <w:lang w:val="en-US"/>
        </w:rPr>
        <w:t xml:space="preserve"> be a labeled directed graph, where </w:t>
      </w:r>
      <m:oMath>
        <m:d>
          <m:dPr>
            <m:begChr m:val="|"/>
            <m:endChr m:val="|"/>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V</m:t>
            </m:r>
          </m:e>
        </m:d>
        <m:r>
          <w:rPr>
            <w:rStyle w:val="a3"/>
            <w:rFonts w:ascii="Cambria Math" w:hAnsi="Cambria Math"/>
            <w:color w:val="auto"/>
            <w:sz w:val="24"/>
            <w:szCs w:val="24"/>
            <w:lang w:val="en-US"/>
          </w:rPr>
          <m:t>=n</m:t>
        </m:r>
      </m:oMath>
      <w:r w:rsidRPr="0043386C">
        <w:rPr>
          <w:rStyle w:val="a3"/>
          <w:rFonts w:ascii="Times New Roman" w:hAnsi="Times New Roman"/>
          <w:color w:val="auto"/>
          <w:sz w:val="24"/>
          <w:szCs w:val="24"/>
          <w:lang w:val="en-US"/>
        </w:rPr>
        <w:t xml:space="preserve">. The proposed algorithm is presented in </w:t>
      </w:r>
      <w:r w:rsidRPr="007E2BB6">
        <w:rPr>
          <w:rStyle w:val="a3"/>
          <w:rFonts w:ascii="Times New Roman" w:hAnsi="Times New Roman"/>
          <w:color w:val="auto"/>
          <w:sz w:val="24"/>
          <w:szCs w:val="24"/>
          <w:lang w:val="en-US"/>
        </w:rPr>
        <w:t>Listing 1.</w:t>
      </w:r>
      <w:r w:rsidRPr="0043386C">
        <w:rPr>
          <w:rStyle w:val="a3"/>
          <w:rFonts w:ascii="Times New Roman" w:hAnsi="Times New Roman"/>
          <w:color w:val="auto"/>
          <w:sz w:val="24"/>
          <w:szCs w:val="24"/>
          <w:lang w:val="en-US"/>
        </w:rPr>
        <w:t xml:space="preserve"> The </w:t>
      </w:r>
      <w:r>
        <w:rPr>
          <w:rStyle w:val="a3"/>
          <w:rFonts w:ascii="Times New Roman" w:hAnsi="Times New Roman"/>
          <w:i/>
          <w:color w:val="auto"/>
          <w:sz w:val="24"/>
          <w:szCs w:val="24"/>
          <w:lang w:val="en-US"/>
        </w:rPr>
        <w:t xml:space="preserve">MCFL </w:t>
      </w:r>
      <w:r w:rsidRPr="0043386C">
        <w:rPr>
          <w:rStyle w:val="a3"/>
          <w:rFonts w:ascii="Times New Roman" w:hAnsi="Times New Roman"/>
          <w:i/>
          <w:color w:val="auto"/>
          <w:sz w:val="24"/>
          <w:szCs w:val="24"/>
          <w:lang w:val="en-US"/>
        </w:rPr>
        <w:t>rechability</w:t>
      </w:r>
      <w:r w:rsidRPr="0043386C">
        <w:rPr>
          <w:rStyle w:val="a3"/>
          <w:rFonts w:ascii="Times New Roman" w:hAnsi="Times New Roman"/>
          <w:color w:val="auto"/>
          <w:sz w:val="24"/>
          <w:szCs w:val="24"/>
          <w:lang w:val="en-US"/>
        </w:rPr>
        <w:t xml:space="preserve"> procedure takes as input a graph and a</w:t>
      </w:r>
      <w:r>
        <w:rPr>
          <w:rStyle w:val="a3"/>
          <w:rFonts w:ascii="Times New Roman" w:hAnsi="Times New Roman"/>
          <w:color w:val="auto"/>
          <w:sz w:val="24"/>
          <w:szCs w:val="24"/>
          <w:lang w:val="en-US"/>
        </w:rPr>
        <w:t xml:space="preserve">n </w:t>
      </w:r>
      <w:r w:rsidRPr="000F3E83">
        <w:rPr>
          <w:rStyle w:val="a3"/>
          <w:rFonts w:ascii="Times New Roman" w:hAnsi="Times New Roman"/>
          <w:color w:val="auto"/>
          <w:sz w:val="24"/>
          <w:szCs w:val="24"/>
          <w:lang w:val="en-US"/>
        </w:rPr>
        <w:t xml:space="preserve">MCFG </w:t>
      </w:r>
      <w:r w:rsidRPr="0043386C">
        <w:rPr>
          <w:rStyle w:val="a3"/>
          <w:rFonts w:ascii="Times New Roman" w:hAnsi="Times New Roman"/>
          <w:color w:val="auto"/>
          <w:sz w:val="24"/>
          <w:szCs w:val="24"/>
          <w:lang w:val="en-US"/>
        </w:rPr>
        <w:t>in normal form.</w:t>
      </w:r>
    </w:p>
    <w:p w14:paraId="7E9413FF" w14:textId="77777777" w:rsidR="005D0EF2" w:rsidRPr="007E1AF6" w:rsidRDefault="005D0EF2" w:rsidP="005D0EF2">
      <w:pPr>
        <w:tabs>
          <w:tab w:val="left" w:pos="1590"/>
        </w:tabs>
        <w:spacing w:after="0" w:line="240" w:lineRule="auto"/>
        <w:jc w:val="both"/>
        <w:rPr>
          <w:rStyle w:val="a3"/>
          <w:rFonts w:ascii="Times New Roman" w:hAnsi="Times New Roman"/>
          <w:color w:val="auto"/>
          <w:sz w:val="24"/>
          <w:szCs w:val="24"/>
          <w:lang w:val="en-US"/>
        </w:rPr>
      </w:pPr>
    </w:p>
    <w:p w14:paraId="11D01261" w14:textId="77777777" w:rsidR="005D0EF2" w:rsidRPr="0043386C" w:rsidRDefault="00517E90" w:rsidP="005D0EF2">
      <w:pPr>
        <w:tabs>
          <w:tab w:val="left" w:pos="1590"/>
        </w:tabs>
        <w:spacing w:after="0" w:line="240" w:lineRule="auto"/>
        <w:ind w:firstLine="709"/>
        <w:jc w:val="both"/>
        <w:rPr>
          <w:rStyle w:val="a3"/>
          <w:rFonts w:ascii="Times New Roman" w:hAnsi="Times New Roman"/>
          <w:color w:val="auto"/>
          <w:sz w:val="24"/>
          <w:szCs w:val="24"/>
          <w:lang w:val="en-US"/>
        </w:rPr>
      </w:pPr>
      <w:r>
        <w:rPr>
          <w:noProof/>
          <w:lang w:eastAsia="ru-RU"/>
        </w:rPr>
      </w:r>
      <w:r>
        <w:rPr>
          <w:noProof/>
          <w:lang w:eastAsia="ru-RU"/>
        </w:rPr>
        <w:pict w14:anchorId="326FB3E9">
          <v:shapetype id="_x0000_t202" coordsize="21600,21600" o:spt="202" path="m,l,21600r21600,l21600,xe">
            <v:stroke joinstyle="miter"/>
            <v:path gradientshapeok="t" o:connecttype="rect"/>
          </v:shapetype>
          <v:shape id="Надпись 2" o:spid="_x0000_s1028" type="#_x0000_t202" style="width:403.5pt;height:41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" stroked="f">
            <v:textbox>
              <w:txbxContent>
                <w:p w14:paraId="1EE7CAB0"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G = (N, </w:t>
                  </w:r>
                  <m:oMath>
                    <m:r>
                      <m:rPr>
                        <m:sty m:val="b"/>
                      </m:rPr>
                      <w:rPr>
                        <w:rFonts w:ascii="Cambria Math" w:hAnsi="Cambria Math" w:cs="Courier New"/>
                        <w:sz w:val="18"/>
                        <w:szCs w:val="18"/>
                      </w:rPr>
                      <m:t>Σ</m:t>
                    </m:r>
                  </m:oMath>
                  <w:r w:rsidRPr="00237C52">
                    <w:rPr>
                      <w:rFonts w:ascii="Courier New" w:hAnsi="Courier New" w:cs="Courier New"/>
                      <w:b w:val="0"/>
                      <w:i/>
                      <w:sz w:val="18"/>
                      <w:szCs w:val="18"/>
                      <w:lang w:val="en-US"/>
                    </w:rPr>
                    <w:t>, P, S) — MCFG, D = (V, E,</w:t>
                  </w:r>
                  <m:oMath>
                    <m:r>
                      <m:rPr>
                        <m:sty m:val="bi"/>
                      </m:rPr>
                      <w:rPr>
                        <w:rFonts w:ascii="Cambria Math" w:hAnsi="Cambria Math" w:cs="Courier New"/>
                        <w:sz w:val="18"/>
                        <w:szCs w:val="18"/>
                        <w:lang w:val="en-US"/>
                      </w:rPr>
                      <m:t xml:space="preserve"> </m:t>
                    </m:r>
                    <m:r>
                      <m:rPr>
                        <m:sty m:val="b"/>
                      </m:rPr>
                      <w:rPr>
                        <w:rFonts w:ascii="Cambria Math" w:hAnsi="Cambria Math" w:cs="Courier New"/>
                        <w:sz w:val="18"/>
                        <w:szCs w:val="18"/>
                      </w:rPr>
                      <m:t>Σ</m:t>
                    </m:r>
                  </m:oMath>
                  <w:r w:rsidRPr="00237C52">
                    <w:rPr>
                      <w:rFonts w:ascii="Courier New" w:hAnsi="Courier New" w:cs="Courier New"/>
                      <w:b w:val="0"/>
                      <w:i/>
                      <w:sz w:val="18"/>
                      <w:szCs w:val="18"/>
                      <w:lang w:val="en-US"/>
                    </w:rPr>
                    <w:t>) — directed edge-labeled graph</w:t>
                  </w:r>
                </w:p>
                <w:p w14:paraId="3D5773EA" w14:textId="77777777" w:rsidR="006B6164" w:rsidRPr="00237C52" w:rsidRDefault="00517E90" w:rsidP="005D0EF2">
                  <w:pPr>
                    <w:pStyle w:val="ae"/>
                    <w:numPr>
                      <w:ilvl w:val="0"/>
                      <w:numId w:val="6"/>
                    </w:numPr>
                    <w:spacing w:after="60"/>
                    <w:jc w:val="left"/>
                    <w:rPr>
                      <w:rFonts w:ascii="Courier New" w:hAnsi="Courier New" w:cs="Courier New"/>
                      <w:b w:val="0"/>
                      <w:i/>
                      <w:sz w:val="18"/>
                      <w:szCs w:val="18"/>
                      <w:lang w:val="en-US"/>
                    </w:rPr>
                  </w:pPr>
                  <m:oMath>
                    <m:sSub>
                      <m:sSubPr>
                        <m:ctrlPr>
                          <w:rPr>
                            <w:rFonts w:ascii="Cambria Math" w:hAnsi="Cambria Math" w:cs="Courier New"/>
                            <w:b w:val="0"/>
                            <w:i/>
                            <w:sz w:val="18"/>
                            <w:szCs w:val="18"/>
                          </w:rPr>
                        </m:ctrlPr>
                      </m:sSubPr>
                      <m:e>
                        <m:r>
                          <m:rPr>
                            <m:sty m:val="bi"/>
                          </m:rPr>
                          <w:rPr>
                            <w:rFonts w:ascii="Cambria Math" w:hAnsi="Cambria Math" w:cs="Courier New"/>
                            <w:sz w:val="18"/>
                            <w:szCs w:val="18"/>
                          </w:rPr>
                          <m:t>A</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C</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C</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←empty Boolean matrices</m:t>
                    </m:r>
                  </m:oMath>
                </w:p>
                <w:p w14:paraId="5F06B7C4" w14:textId="77777777" w:rsidR="006B6164" w:rsidRPr="00237C52" w:rsidRDefault="006B6164" w:rsidP="005D0EF2">
                  <w:pPr>
                    <w:pStyle w:val="FirstParagraph"/>
                    <w:numPr>
                      <w:ilvl w:val="0"/>
                      <w:numId w:val="6"/>
                    </w:numPr>
                    <w:spacing w:before="0" w:after="60"/>
                    <w:rPr>
                      <w:rFonts w:ascii="Courier New" w:hAnsi="Courier New" w:cs="Courier New"/>
                      <w:i/>
                      <w:sz w:val="18"/>
                      <w:szCs w:val="18"/>
                    </w:rPr>
                  </w:pPr>
                  <w:r w:rsidRPr="00237C52">
                    <w:rPr>
                      <w:rFonts w:ascii="Courier New" w:hAnsi="Courier New" w:cs="Courier New"/>
                      <w:sz w:val="18"/>
                      <w:szCs w:val="18"/>
                    </w:rPr>
                    <w:t>procedure</w:t>
                  </w:r>
                  <w:r w:rsidRPr="00237C52">
                    <w:rPr>
                      <w:rFonts w:ascii="Courier New" w:hAnsi="Courier New" w:cs="Courier New"/>
                      <w:i/>
                      <w:sz w:val="18"/>
                      <w:szCs w:val="18"/>
                    </w:rPr>
                    <w:t xml:space="preserve"> MCFL_reachability(G, D)</w:t>
                  </w:r>
                </w:p>
                <w:p w14:paraId="1FC4B94A"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p∈</m:t>
                    </m:r>
                    <m:r>
                      <m:rPr>
                        <m:sty m:val="bi"/>
                      </m:rPr>
                      <w:rPr>
                        <w:rFonts w:ascii="Cambria Math" w:hAnsi="Cambria Math" w:cs="Courier New"/>
                        <w:sz w:val="18"/>
                        <w:szCs w:val="18"/>
                      </w:rPr>
                      <m:t>P</m:t>
                    </m:r>
                    <m:r>
                      <m:rPr>
                        <m:sty m:val="bi"/>
                      </m:rPr>
                      <w:rPr>
                        <w:rFonts w:ascii="Cambria Math" w:hAnsi="Cambria Math" w:cs="Courier New"/>
                        <w:sz w:val="18"/>
                        <w:szCs w:val="18"/>
                        <w:lang w:val="en-US"/>
                      </w:rPr>
                      <m:t xml:space="preserve"> :p=A→</m:t>
                    </m:r>
                    <m:d>
                      <m:dPr>
                        <m:ctrlPr>
                          <w:rPr>
                            <w:rFonts w:ascii="Cambria Math" w:hAnsi="Cambria Math" w:cs="Courier New"/>
                            <w:b w:val="0"/>
                            <w:i/>
                            <w:sz w:val="18"/>
                            <w:szCs w:val="18"/>
                            <w:lang w:val="en-US"/>
                          </w:rPr>
                        </m:ctrlPr>
                      </m:dPr>
                      <m:e>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a</m:t>
                            </m:r>
                          </m:e>
                          <m:sub>
                            <m:r>
                              <m:rPr>
                                <m:sty m:val="bi"/>
                              </m:rPr>
                              <w:rPr>
                                <w:rFonts w:ascii="Cambria Math" w:hAnsi="Cambria Math" w:cs="Courier New"/>
                                <w:sz w:val="18"/>
                                <w:szCs w:val="18"/>
                                <w:lang w:val="en-US"/>
                              </w:rPr>
                              <m:t>1</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a</m:t>
                            </m:r>
                          </m:e>
                          <m:sub>
                            <m:r>
                              <m:rPr>
                                <m:sty m:val="bi"/>
                              </m:rPr>
                              <w:rPr>
                                <w:rFonts w:ascii="Cambria Math" w:hAnsi="Cambria Math" w:cs="Courier New"/>
                                <w:sz w:val="18"/>
                                <w:szCs w:val="18"/>
                                <w:lang w:val="en-US"/>
                              </w:rPr>
                              <m:t>d</m:t>
                            </m:r>
                            <m:d>
                              <m:dPr>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A</m:t>
                                </m:r>
                              </m:e>
                            </m:d>
                          </m:sub>
                        </m:sSub>
                      </m:e>
                    </m:d>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5905129D"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d>
                      <m:dPr>
                        <m:ctrlPr>
                          <w:rPr>
                            <w:rFonts w:ascii="Cambria Math" w:hAnsi="Cambria Math" w:cs="Courier New"/>
                            <w:b w:val="0"/>
                            <w:i/>
                            <w:sz w:val="18"/>
                            <w:szCs w:val="18"/>
                            <w:lang w:val="en-US"/>
                          </w:rPr>
                        </m:ctrlPr>
                      </m:dPr>
                      <m:e>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l</m:t>
                            </m:r>
                          </m:e>
                          <m:sub>
                            <m:r>
                              <m:rPr>
                                <m:sty m:val="bi"/>
                              </m:rPr>
                              <w:rPr>
                                <w:rFonts w:ascii="Cambria Math" w:hAnsi="Cambria Math" w:cs="Courier New"/>
                                <w:sz w:val="18"/>
                                <w:szCs w:val="18"/>
                                <w:lang w:val="en-US"/>
                              </w:rPr>
                              <m:t>1</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a</m:t>
                            </m:r>
                          </m:e>
                          <m:sub>
                            <m:r>
                              <m:rPr>
                                <m:sty m:val="bi"/>
                              </m:rPr>
                              <w:rPr>
                                <w:rFonts w:ascii="Cambria Math" w:hAnsi="Cambria Math" w:cs="Courier New"/>
                                <w:sz w:val="18"/>
                                <w:szCs w:val="18"/>
                                <w:lang w:val="en-US"/>
                              </w:rPr>
                              <m:t>1</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r</m:t>
                            </m:r>
                          </m:e>
                          <m:sub>
                            <m:r>
                              <m:rPr>
                                <m:sty m:val="bi"/>
                              </m:rPr>
                              <w:rPr>
                                <w:rFonts w:ascii="Cambria Math" w:hAnsi="Cambria Math" w:cs="Courier New"/>
                                <w:sz w:val="18"/>
                                <w:szCs w:val="18"/>
                                <w:lang w:val="en-US"/>
                              </w:rPr>
                              <m:t>1</m:t>
                            </m:r>
                          </m:sub>
                        </m:sSub>
                      </m:e>
                    </m:d>
                    <m:r>
                      <m:rPr>
                        <m:sty m:val="bi"/>
                      </m:rPr>
                      <w:rPr>
                        <w:rFonts w:ascii="Cambria Math" w:hAnsi="Cambria Math" w:cs="Courier New"/>
                        <w:sz w:val="18"/>
                        <w:szCs w:val="18"/>
                        <w:lang w:val="en-US"/>
                      </w:rPr>
                      <m:t>,…,</m:t>
                    </m:r>
                    <m:d>
                      <m:dPr>
                        <m:ctrlPr>
                          <w:rPr>
                            <w:rFonts w:ascii="Cambria Math" w:hAnsi="Cambria Math" w:cs="Courier New"/>
                            <w:b w:val="0"/>
                            <w:i/>
                            <w:sz w:val="18"/>
                            <w:szCs w:val="18"/>
                            <w:lang w:val="en-US"/>
                          </w:rPr>
                        </m:ctrlPr>
                      </m:dPr>
                      <m:e>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l</m:t>
                            </m:r>
                          </m:e>
                          <m:sub>
                            <m:r>
                              <m:rPr>
                                <m:sty m:val="bi"/>
                              </m:rPr>
                              <w:rPr>
                                <w:rFonts w:ascii="Cambria Math" w:hAnsi="Cambria Math" w:cs="Courier New"/>
                                <w:sz w:val="18"/>
                                <w:szCs w:val="18"/>
                                <w:lang w:val="en-US"/>
                              </w:rPr>
                              <m:t>d(A)</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a</m:t>
                            </m:r>
                          </m:e>
                          <m:sub>
                            <m:r>
                              <m:rPr>
                                <m:sty m:val="bi"/>
                              </m:rPr>
                              <w:rPr>
                                <w:rFonts w:ascii="Cambria Math" w:hAnsi="Cambria Math" w:cs="Courier New"/>
                                <w:sz w:val="18"/>
                                <w:szCs w:val="18"/>
                                <w:lang w:val="en-US"/>
                              </w:rPr>
                              <m:t>d(A)</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r</m:t>
                            </m:r>
                          </m:e>
                          <m:sub>
                            <m:r>
                              <m:rPr>
                                <m:sty m:val="bi"/>
                              </m:rPr>
                              <w:rPr>
                                <w:rFonts w:ascii="Cambria Math" w:hAnsi="Cambria Math" w:cs="Courier New"/>
                                <w:sz w:val="18"/>
                                <w:szCs w:val="18"/>
                                <w:lang w:val="en-US"/>
                              </w:rPr>
                              <m:t>d(A)</m:t>
                            </m:r>
                          </m:sub>
                        </m:sSub>
                      </m:e>
                    </m:d>
                    <m:r>
                      <m:rPr>
                        <m:sty m:val="bi"/>
                      </m:rPr>
                      <w:rPr>
                        <w:rFonts w:ascii="Cambria Math" w:hAnsi="Cambria Math" w:cs="Courier New"/>
                        <w:sz w:val="18"/>
                        <w:szCs w:val="18"/>
                        <w:lang w:val="en-US"/>
                      </w:rPr>
                      <m:t>∈E</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32A7FCDC"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index→(</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l</m:t>
                        </m:r>
                      </m:e>
                      <m:sub>
                        <m:r>
                          <m:rPr>
                            <m:sty m:val="bi"/>
                          </m:rPr>
                          <w:rPr>
                            <w:rFonts w:ascii="Cambria Math" w:hAnsi="Cambria Math" w:cs="Courier New"/>
                            <w:sz w:val="18"/>
                            <w:szCs w:val="18"/>
                            <w:lang w:val="en-US"/>
                          </w:rPr>
                          <m:t>1</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r</m:t>
                        </m:r>
                      </m:e>
                      <m:sub>
                        <m:r>
                          <m:rPr>
                            <m:sty m:val="bi"/>
                          </m:rPr>
                          <w:rPr>
                            <w:rFonts w:ascii="Cambria Math" w:hAnsi="Cambria Math" w:cs="Courier New"/>
                            <w:sz w:val="18"/>
                            <w:szCs w:val="18"/>
                            <w:lang w:val="en-US"/>
                          </w:rPr>
                          <m:t>1</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l</m:t>
                        </m:r>
                      </m:e>
                      <m:sub>
                        <m:r>
                          <m:rPr>
                            <m:sty m:val="bi"/>
                          </m:rPr>
                          <w:rPr>
                            <w:rFonts w:ascii="Cambria Math" w:hAnsi="Cambria Math" w:cs="Courier New"/>
                            <w:sz w:val="18"/>
                            <w:szCs w:val="18"/>
                            <w:lang w:val="en-US"/>
                          </w:rPr>
                          <m:t>2</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lang w:val="en-US"/>
                          </w:rPr>
                        </m:ctrlPr>
                      </m:sSubPr>
                      <m:e>
                        <m:r>
                          <m:rPr>
                            <m:sty m:val="bi"/>
                          </m:rPr>
                          <w:rPr>
                            <w:rFonts w:ascii="Cambria Math" w:hAnsi="Cambria Math" w:cs="Courier New"/>
                            <w:sz w:val="18"/>
                            <w:szCs w:val="18"/>
                            <w:lang w:val="en-US"/>
                          </w:rPr>
                          <m:t>r</m:t>
                        </m:r>
                      </m:e>
                      <m:sub>
                        <m:r>
                          <m:rPr>
                            <m:sty m:val="bi"/>
                          </m:rPr>
                          <w:rPr>
                            <w:rFonts w:ascii="Cambria Math" w:hAnsi="Cambria Math" w:cs="Courier New"/>
                            <w:sz w:val="18"/>
                            <w:szCs w:val="18"/>
                            <w:lang w:val="en-US"/>
                          </w:rPr>
                          <m:t>d(A)</m:t>
                        </m:r>
                      </m:sub>
                    </m:sSub>
                    <m:r>
                      <m:rPr>
                        <m:sty m:val="bi"/>
                      </m:rPr>
                      <w:rPr>
                        <w:rFonts w:ascii="Cambria Math" w:hAnsi="Cambria Math" w:cs="Courier New"/>
                        <w:sz w:val="18"/>
                        <w:szCs w:val="18"/>
                        <w:lang w:val="en-US"/>
                      </w:rPr>
                      <m:t>)</m:t>
                    </m:r>
                  </m:oMath>
                </w:p>
                <w:p w14:paraId="719C4602"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update(A, index)</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add information about terminating rules</w:t>
                  </w:r>
                </w:p>
                <w:p w14:paraId="13369C83"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p∈</m:t>
                    </m:r>
                    <m:r>
                      <m:rPr>
                        <m:sty m:val="bi"/>
                      </m:rPr>
                      <w:rPr>
                        <w:rFonts w:ascii="Cambria Math" w:hAnsi="Cambria Math" w:cs="Courier New"/>
                        <w:sz w:val="18"/>
                        <w:szCs w:val="18"/>
                      </w:rPr>
                      <m:t>P</m:t>
                    </m:r>
                    <m:r>
                      <m:rPr>
                        <m:sty m:val="bi"/>
                      </m:rPr>
                      <w:rPr>
                        <w:rFonts w:ascii="Cambria Math" w:hAnsi="Cambria Math" w:cs="Courier New"/>
                        <w:sz w:val="18"/>
                        <w:szCs w:val="18"/>
                        <w:lang w:val="en-US"/>
                      </w:rPr>
                      <m:t xml:space="preserve"> :p=A→f(B,C)</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311F02B7"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C</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m:t>
                    </m:r>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C</m:t>
                        </m:r>
                      </m:e>
                      <m:sub>
                        <m:r>
                          <m:rPr>
                            <m:sty m:val="bi"/>
                          </m:rPr>
                          <w:rPr>
                            <w:rFonts w:ascii="Cambria Math" w:hAnsi="Cambria Math" w:cs="Courier New"/>
                            <w:sz w:val="18"/>
                            <w:szCs w:val="18"/>
                          </w:rPr>
                          <m:t>p</m:t>
                        </m:r>
                      </m:sub>
                    </m:sSub>
                  </m:oMath>
                  <w:r w:rsidRPr="00237C52">
                    <w:rPr>
                      <w:rFonts w:ascii="Courier New" w:hAnsi="Courier New" w:cs="Courier New"/>
                      <w:b w:val="0"/>
                      <w:sz w:val="18"/>
                      <w:szCs w:val="18"/>
                      <w:lang w:val="en-US"/>
                    </w:rPr>
                    <w:t xml:space="preserve">    // all values are new for the first iteration</w:t>
                  </w:r>
                </w:p>
                <w:p w14:paraId="0DB7F801"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while</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rPr>
                      <m:t>matrices</m:t>
                    </m:r>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B</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C</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 xml:space="preserve"> are changing</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65B209D0"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for all </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p∈</m:t>
                    </m:r>
                    <m:r>
                      <m:rPr>
                        <m:sty m:val="bi"/>
                      </m:rPr>
                      <w:rPr>
                        <w:rFonts w:ascii="Cambria Math" w:hAnsi="Cambria Math" w:cs="Courier New"/>
                        <w:sz w:val="18"/>
                        <w:szCs w:val="18"/>
                      </w:rPr>
                      <m:t>P</m:t>
                    </m:r>
                    <m:r>
                      <m:rPr>
                        <m:sty m:val="bi"/>
                      </m:rPr>
                      <w:rPr>
                        <w:rFonts w:ascii="Cambria Math" w:hAnsi="Cambria Math" w:cs="Courier New"/>
                        <w:sz w:val="18"/>
                        <w:szCs w:val="18"/>
                        <w:lang w:val="en-US"/>
                      </w:rPr>
                      <m:t xml:space="preserve"> :p=A→f(B,C)</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do </w:t>
                  </w: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consider nonterminating rules</w:t>
                  </w:r>
                </w:p>
                <w:p w14:paraId="7A2F6D64"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A</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 xml:space="preserve">_new← </m:t>
                    </m:r>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B</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_new×</m:t>
                    </m:r>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C</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B</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m:t>
                    </m:r>
                    <m:sSub>
                      <m:sSubPr>
                        <m:ctrlPr>
                          <w:rPr>
                            <w:rFonts w:ascii="Cambria Math" w:hAnsi="Cambria Math" w:cs="Courier New"/>
                            <w:b w:val="0"/>
                            <w:i/>
                            <w:sz w:val="18"/>
                            <w:szCs w:val="18"/>
                          </w:rPr>
                        </m:ctrlPr>
                      </m:sSubPr>
                      <m:e>
                        <m:r>
                          <m:rPr>
                            <m:sty m:val="bi"/>
                          </m:rPr>
                          <w:rPr>
                            <w:rFonts w:ascii="Cambria Math" w:hAnsi="Cambria Math" w:cs="Courier New"/>
                            <w:sz w:val="18"/>
                            <w:szCs w:val="18"/>
                            <w:lang w:val="en-US"/>
                          </w:rPr>
                          <m:t>C</m:t>
                        </m:r>
                      </m:e>
                      <m:sub>
                        <m:r>
                          <m:rPr>
                            <m:sty m:val="bi"/>
                          </m:rPr>
                          <w:rPr>
                            <w:rFonts w:ascii="Cambria Math" w:hAnsi="Cambria Math" w:cs="Courier New"/>
                            <w:sz w:val="18"/>
                            <w:szCs w:val="18"/>
                            <w:lang w:val="en-US"/>
                          </w:rPr>
                          <m:t>p</m:t>
                        </m:r>
                      </m:sub>
                    </m:sSub>
                    <m:r>
                      <m:rPr>
                        <m:sty m:val="bi"/>
                      </m:rPr>
                      <w:rPr>
                        <w:rFonts w:ascii="Cambria Math" w:hAnsi="Cambria Math" w:cs="Courier New"/>
                        <w:sz w:val="18"/>
                        <w:szCs w:val="18"/>
                        <w:lang w:val="en-US"/>
                      </w:rPr>
                      <m:t>_new</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use only new values</w:t>
                  </w:r>
                </w:p>
                <w:p w14:paraId="088486B3"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C</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←empty Boolean matrices</m:t>
                    </m:r>
                  </m:oMath>
                </w:p>
                <w:p w14:paraId="5F302DC2"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d>
                      <m:dPr>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i,j</m:t>
                        </m:r>
                      </m:e>
                    </m:d>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A</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_</m:t>
                    </m:r>
                    <m:r>
                      <m:rPr>
                        <m:sty m:val="bi"/>
                      </m:rPr>
                      <w:rPr>
                        <w:rFonts w:ascii="Cambria Math" w:hAnsi="Cambria Math" w:cs="Courier New"/>
                        <w:sz w:val="18"/>
                        <w:szCs w:val="18"/>
                      </w:rPr>
                      <m:t>new</m:t>
                    </m:r>
                    <m:r>
                      <m:rPr>
                        <m:sty m:val="bi"/>
                      </m:rPr>
                      <w:rPr>
                        <w:rFonts w:ascii="Cambria Math" w:hAnsi="Cambria Math" w:cs="Courier New"/>
                        <w:sz w:val="18"/>
                        <w:szCs w:val="18"/>
                        <w:lang w:val="en-US"/>
                      </w:rPr>
                      <m:t>[</m:t>
                    </m:r>
                    <m:r>
                      <m:rPr>
                        <m:sty m:val="bi"/>
                      </m:rPr>
                      <w:rPr>
                        <w:rFonts w:ascii="Cambria Math" w:hAnsi="Cambria Math" w:cs="Courier New"/>
                        <w:sz w:val="18"/>
                        <w:szCs w:val="18"/>
                      </w:rPr>
                      <m:t>i</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j</m:t>
                    </m:r>
                    <m:r>
                      <m:rPr>
                        <m:sty m:val="bi"/>
                      </m:rPr>
                      <w:rPr>
                        <w:rFonts w:ascii="Cambria Math" w:hAnsi="Cambria Math" w:cs="Courier New"/>
                        <w:sz w:val="18"/>
                        <w:szCs w:val="18"/>
                        <w:lang w:val="en-US"/>
                      </w:rPr>
                      <m:t>]=</m:t>
                    </m:r>
                    <m:r>
                      <m:rPr>
                        <m:sty m:val="bi"/>
                      </m:rPr>
                      <w:rPr>
                        <w:rFonts w:ascii="Cambria Math" w:hAnsi="Cambria Math" w:cs="Courier New"/>
                        <w:sz w:val="18"/>
                        <w:szCs w:val="18"/>
                      </w:rPr>
                      <m:t>True</m:t>
                    </m:r>
                    <m:r>
                      <m:rPr>
                        <m:sty m:val="bi"/>
                      </m:rPr>
                      <w:rPr>
                        <w:rFonts w:ascii="Cambria Math" w:hAnsi="Cambria Math" w:cs="Courier New"/>
                        <w:sz w:val="18"/>
                        <w:szCs w:val="18"/>
                        <w:lang w:val="en-US"/>
                      </w:rPr>
                      <m:t xml:space="preserve"> ∧ </m:t>
                    </m:r>
                    <m:sSub>
                      <m:sSubPr>
                        <m:ctrlPr>
                          <w:rPr>
                            <w:rFonts w:ascii="Cambria Math" w:hAnsi="Cambria Math" w:cs="Courier New"/>
                            <w:b w:val="0"/>
                            <w:i/>
                            <w:sz w:val="18"/>
                            <w:szCs w:val="18"/>
                          </w:rPr>
                        </m:ctrlPr>
                      </m:sSubPr>
                      <m:e>
                        <m:r>
                          <m:rPr>
                            <m:sty m:val="bi"/>
                          </m:rPr>
                          <w:rPr>
                            <w:rFonts w:ascii="Cambria Math" w:hAnsi="Cambria Math" w:cs="Courier New"/>
                            <w:sz w:val="18"/>
                            <w:szCs w:val="18"/>
                          </w:rPr>
                          <m:t>A</m:t>
                        </m:r>
                      </m:e>
                      <m:sub>
                        <m:r>
                          <m:rPr>
                            <m:sty m:val="bi"/>
                          </m:rPr>
                          <w:rPr>
                            <w:rFonts w:ascii="Cambria Math" w:hAnsi="Cambria Math" w:cs="Courier New"/>
                            <w:sz w:val="18"/>
                            <w:szCs w:val="18"/>
                          </w:rPr>
                          <m:t>p</m:t>
                        </m:r>
                      </m:sub>
                    </m:sSub>
                    <m:d>
                      <m:dPr>
                        <m:begChr m:val="["/>
                        <m:endChr m:val="]"/>
                        <m:ctrlPr>
                          <w:rPr>
                            <w:rFonts w:ascii="Cambria Math" w:hAnsi="Cambria Math" w:cs="Courier New"/>
                            <w:b w:val="0"/>
                            <w:i/>
                            <w:sz w:val="18"/>
                            <w:szCs w:val="18"/>
                          </w:rPr>
                        </m:ctrlPr>
                      </m:dPr>
                      <m:e>
                        <m:r>
                          <m:rPr>
                            <m:sty m:val="bi"/>
                          </m:rPr>
                          <w:rPr>
                            <w:rFonts w:ascii="Cambria Math" w:hAnsi="Cambria Math" w:cs="Courier New"/>
                            <w:sz w:val="18"/>
                            <w:szCs w:val="18"/>
                          </w:rPr>
                          <m:t>i</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j</m:t>
                        </m:r>
                      </m:e>
                    </m:d>
                    <m:r>
                      <m:rPr>
                        <m:sty m:val="bi"/>
                      </m:rPr>
                      <w:rPr>
                        <w:rFonts w:ascii="Cambria Math" w:hAnsi="Cambria Math" w:cs="Courier New"/>
                        <w:sz w:val="18"/>
                        <w:szCs w:val="18"/>
                        <w:lang w:val="en-US"/>
                      </w:rPr>
                      <m:t>=</m:t>
                    </m:r>
                    <m:r>
                      <m:rPr>
                        <m:sty m:val="bi"/>
                      </m:rPr>
                      <w:rPr>
                        <w:rFonts w:ascii="Cambria Math" w:hAnsi="Cambria Math" w:cs="Courier New"/>
                        <w:sz w:val="18"/>
                        <w:szCs w:val="18"/>
                      </w:rPr>
                      <m:t>False</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5658562C"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A</m:t>
                        </m:r>
                      </m:e>
                      <m:sub>
                        <m:r>
                          <m:rPr>
                            <m:sty m:val="bi"/>
                          </m:rPr>
                          <w:rPr>
                            <w:rFonts w:ascii="Cambria Math" w:hAnsi="Cambria Math" w:cs="Courier New"/>
                            <w:sz w:val="18"/>
                            <w:szCs w:val="18"/>
                          </w:rPr>
                          <m:t>p</m:t>
                        </m:r>
                      </m:sub>
                    </m:sSub>
                    <m:d>
                      <m:dPr>
                        <m:begChr m:val="["/>
                        <m:endChr m:val="]"/>
                        <m:ctrlPr>
                          <w:rPr>
                            <w:rFonts w:ascii="Cambria Math" w:hAnsi="Cambria Math" w:cs="Courier New"/>
                            <w:b w:val="0"/>
                            <w:i/>
                            <w:sz w:val="18"/>
                            <w:szCs w:val="18"/>
                          </w:rPr>
                        </m:ctrlPr>
                      </m:dPr>
                      <m:e>
                        <m:r>
                          <m:rPr>
                            <m:sty m:val="bi"/>
                          </m:rPr>
                          <w:rPr>
                            <w:rFonts w:ascii="Cambria Math" w:hAnsi="Cambria Math" w:cs="Courier New"/>
                            <w:sz w:val="18"/>
                            <w:szCs w:val="18"/>
                          </w:rPr>
                          <m:t>i</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j</m:t>
                        </m:r>
                      </m:e>
                    </m:d>
                    <m:r>
                      <m:rPr>
                        <m:sty m:val="bi"/>
                      </m:rPr>
                      <w:rPr>
                        <w:rFonts w:ascii="Cambria Math" w:hAnsi="Cambria Math" w:cs="Courier New"/>
                        <w:sz w:val="18"/>
                        <w:szCs w:val="18"/>
                        <w:lang w:val="en-US"/>
                      </w:rPr>
                      <m:t>←</m:t>
                    </m:r>
                    <m:r>
                      <m:rPr>
                        <m:sty m:val="bi"/>
                      </m:rPr>
                      <w:rPr>
                        <w:rFonts w:ascii="Cambria Math" w:hAnsi="Cambria Math" w:cs="Courier New"/>
                        <w:sz w:val="18"/>
                        <w:szCs w:val="18"/>
                      </w:rPr>
                      <m:t>True</m:t>
                    </m:r>
                  </m:oMath>
                </w:p>
                <w:p w14:paraId="15EEC901"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transform</m:t>
                    </m:r>
                    <m:r>
                      <m:rPr>
                        <m:sty m:val="bi"/>
                      </m:rPr>
                      <w:rPr>
                        <w:rFonts w:ascii="Cambria Math" w:hAnsi="Cambria Math" w:cs="Courier New"/>
                        <w:sz w:val="18"/>
                        <w:szCs w:val="18"/>
                        <w:lang w:val="en-US"/>
                      </w:rPr>
                      <m:t>_</m:t>
                    </m:r>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ToIndex</m:t>
                    </m:r>
                    <m:d>
                      <m:dPr>
                        <m:ctrlPr>
                          <w:rPr>
                            <w:rFonts w:ascii="Cambria Math" w:hAnsi="Cambria Math" w:cs="Courier New"/>
                            <w:b w:val="0"/>
                            <w:i/>
                            <w:sz w:val="18"/>
                            <w:szCs w:val="18"/>
                            <w:lang w:val="en-US"/>
                          </w:rPr>
                        </m:ctrlPr>
                      </m:dPr>
                      <m:e>
                        <m:r>
                          <m:rPr>
                            <m:sty m:val="bi"/>
                          </m:rPr>
                          <w:rPr>
                            <w:rFonts w:ascii="Cambria Math" w:hAnsi="Cambria Math" w:cs="Courier New"/>
                            <w:sz w:val="18"/>
                            <w:szCs w:val="18"/>
                          </w:rPr>
                          <m:t>i</m:t>
                        </m:r>
                      </m:e>
                    </m:d>
                    <m:r>
                      <m:rPr>
                        <m:sty m:val="bi"/>
                      </m:rPr>
                      <w:rPr>
                        <w:rFonts w:ascii="Cambria Math" w:hAnsi="Cambria Math" w:cs="Courier New"/>
                        <w:sz w:val="18"/>
                        <w:szCs w:val="18"/>
                        <w:lang w:val="en-US"/>
                      </w:rPr>
                      <m:t>, ToIndex</m:t>
                    </m:r>
                    <m:d>
                      <m:dPr>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j</m:t>
                        </m:r>
                      </m:e>
                    </m:d>
                    <m:r>
                      <m:rPr>
                        <m:sty m:val="bi"/>
                      </m:rPr>
                      <w:rPr>
                        <w:rFonts w:ascii="Cambria Math" w:hAnsi="Cambria Math" w:cs="Courier New"/>
                        <w:sz w:val="18"/>
                        <w:szCs w:val="18"/>
                        <w:lang w:val="en-US"/>
                      </w:rPr>
                      <m:t>,p)</m:t>
                    </m:r>
                  </m:oMath>
                </w:p>
                <w:p w14:paraId="04A1D7E0" w14:textId="77777777" w:rsidR="006B6164" w:rsidRPr="00237C52" w:rsidRDefault="006B6164" w:rsidP="005D0EF2">
                  <w:pPr>
                    <w:pStyle w:val="ae"/>
                    <w:numPr>
                      <w:ilvl w:val="0"/>
                      <w:numId w:val="6"/>
                    </w:numPr>
                    <w:spacing w:after="60"/>
                    <w:jc w:val="left"/>
                    <w:rPr>
                      <w:rFonts w:ascii="Courier New" w:hAnsi="Courier New" w:cs="Courier New"/>
                      <w:b w:val="0"/>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update(A, index)</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add new information for nonterminal A</w:t>
                  </w:r>
                </w:p>
                <w:p w14:paraId="4FE35BCE"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rPr>
                      <m:t>Res</m:t>
                    </m:r>
                    <m:r>
                      <m:rPr>
                        <m:sty m:val="bi"/>
                      </m:rPr>
                      <w:rPr>
                        <w:rFonts w:ascii="Cambria Math" w:hAnsi="Cambria Math" w:cs="Courier New"/>
                        <w:sz w:val="18"/>
                        <w:szCs w:val="18"/>
                        <w:lang w:val="en-US"/>
                      </w:rPr>
                      <m:t>←empty Boolean matrix of proper size</m:t>
                    </m:r>
                  </m:oMath>
                </w:p>
                <w:p w14:paraId="6045C6D9"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p∈</m:t>
                    </m:r>
                    <m:r>
                      <m:rPr>
                        <m:sty m:val="bi"/>
                      </m:rPr>
                      <w:rPr>
                        <w:rFonts w:ascii="Cambria Math" w:hAnsi="Cambria Math" w:cs="Courier New"/>
                        <w:sz w:val="18"/>
                        <w:szCs w:val="18"/>
                      </w:rPr>
                      <m:t>P</m:t>
                    </m:r>
                    <m:r>
                      <m:rPr>
                        <m:sty m:val="bi"/>
                      </m:rPr>
                      <w:rPr>
                        <w:rFonts w:ascii="Cambria Math" w:hAnsi="Cambria Math" w:cs="Courier New"/>
                        <w:sz w:val="18"/>
                        <w:szCs w:val="18"/>
                        <w:lang w:val="en-US"/>
                      </w:rPr>
                      <m:t xml:space="preserve"> :p=S→f(B,C)</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collect all information for the start</w:t>
                  </w: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nonterminal S</w:t>
                  </w:r>
                </w:p>
                <w:p w14:paraId="6FEA6AF1"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d>
                      <m:dPr>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i,j</m:t>
                        </m:r>
                      </m:e>
                    </m:d>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S</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i</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j</m:t>
                    </m:r>
                    <m:r>
                      <m:rPr>
                        <m:sty m:val="bi"/>
                      </m:rPr>
                      <w:rPr>
                        <w:rFonts w:ascii="Cambria Math" w:hAnsi="Cambria Math" w:cs="Courier New"/>
                        <w:sz w:val="18"/>
                        <w:szCs w:val="18"/>
                        <w:lang w:val="en-US"/>
                      </w:rPr>
                      <m:t>]=</m:t>
                    </m:r>
                    <m:r>
                      <m:rPr>
                        <m:sty m:val="bi"/>
                      </m:rPr>
                      <w:rPr>
                        <w:rFonts w:ascii="Cambria Math" w:hAnsi="Cambria Math" w:cs="Courier New"/>
                        <w:sz w:val="18"/>
                        <w:szCs w:val="18"/>
                      </w:rPr>
                      <m:t>True</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0F157FE9"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transform</m:t>
                    </m:r>
                    <m:r>
                      <m:rPr>
                        <m:sty m:val="bi"/>
                      </m:rPr>
                      <w:rPr>
                        <w:rFonts w:ascii="Cambria Math" w:hAnsi="Cambria Math" w:cs="Courier New"/>
                        <w:sz w:val="18"/>
                        <w:szCs w:val="18"/>
                        <w:lang w:val="en-US"/>
                      </w:rPr>
                      <m:t>_</m:t>
                    </m:r>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ToIndex</m:t>
                    </m:r>
                    <m:d>
                      <m:dPr>
                        <m:ctrlPr>
                          <w:rPr>
                            <w:rFonts w:ascii="Cambria Math" w:hAnsi="Cambria Math" w:cs="Courier New"/>
                            <w:b w:val="0"/>
                            <w:i/>
                            <w:sz w:val="18"/>
                            <w:szCs w:val="18"/>
                            <w:lang w:val="en-US"/>
                          </w:rPr>
                        </m:ctrlPr>
                      </m:dPr>
                      <m:e>
                        <m:r>
                          <m:rPr>
                            <m:sty m:val="bi"/>
                          </m:rPr>
                          <w:rPr>
                            <w:rFonts w:ascii="Cambria Math" w:hAnsi="Cambria Math" w:cs="Courier New"/>
                            <w:sz w:val="18"/>
                            <w:szCs w:val="18"/>
                          </w:rPr>
                          <m:t>i</m:t>
                        </m:r>
                      </m:e>
                    </m:d>
                    <m:r>
                      <m:rPr>
                        <m:sty m:val="bi"/>
                      </m:rPr>
                      <w:rPr>
                        <w:rFonts w:ascii="Cambria Math" w:hAnsi="Cambria Math" w:cs="Courier New"/>
                        <w:sz w:val="18"/>
                        <w:szCs w:val="18"/>
                        <w:lang w:val="en-US"/>
                      </w:rPr>
                      <m:t>, ToIndex</m:t>
                    </m:r>
                    <m:d>
                      <m:dPr>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j</m:t>
                        </m:r>
                      </m:e>
                    </m:d>
                    <m:r>
                      <m:rPr>
                        <m:sty m:val="bi"/>
                      </m:rPr>
                      <w:rPr>
                        <w:rFonts w:ascii="Cambria Math" w:hAnsi="Cambria Math" w:cs="Courier New"/>
                        <w:sz w:val="18"/>
                        <w:szCs w:val="18"/>
                        <w:lang w:val="en-US"/>
                      </w:rPr>
                      <m:t>,p)</m:t>
                    </m:r>
                  </m:oMath>
                </w:p>
                <w:p w14:paraId="46D8D7E6" w14:textId="77777777" w:rsidR="006B6164" w:rsidRPr="00237C52" w:rsidRDefault="006B6164" w:rsidP="005D0EF2">
                  <w:pPr>
                    <w:pStyle w:val="ae"/>
                    <w:numPr>
                      <w:ilvl w:val="0"/>
                      <w:numId w:val="6"/>
                    </w:numPr>
                    <w:spacing w:after="60"/>
                    <w:jc w:val="left"/>
                    <w:rPr>
                      <w:rFonts w:ascii="Courier New" w:hAnsi="Courier New" w:cs="Courier New"/>
                      <w:b w:val="0"/>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rPr>
                      <m:t>Res</m:t>
                    </m:r>
                    <m:d>
                      <m:dPr>
                        <m:begChr m:val="["/>
                        <m:endChr m:val="]"/>
                        <m:ctrlPr>
                          <w:rPr>
                            <w:rFonts w:ascii="Cambria Math" w:hAnsi="Cambria Math" w:cs="Courier New"/>
                            <w:b w:val="0"/>
                            <w:i/>
                            <w:sz w:val="18"/>
                            <w:szCs w:val="18"/>
                            <w:lang w:val="en-US"/>
                          </w:rPr>
                        </m:ctrlPr>
                      </m:dPr>
                      <m:e>
                        <m:r>
                          <m:rPr>
                            <m:sty m:val="bi"/>
                          </m:rPr>
                          <w:rPr>
                            <w:rFonts w:ascii="Cambria Math" w:hAnsi="Cambria Math" w:cs="Courier New"/>
                            <w:sz w:val="18"/>
                            <w:szCs w:val="18"/>
                          </w:rPr>
                          <m:t>index</m:t>
                        </m:r>
                        <m:d>
                          <m:dPr>
                            <m:begChr m:val="["/>
                            <m:endChr m:val="]"/>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0</m:t>
                            </m:r>
                          </m:e>
                        </m:d>
                        <m:r>
                          <m:rPr>
                            <m:sty m:val="bi"/>
                          </m:rPr>
                          <w:rPr>
                            <w:rFonts w:ascii="Cambria Math" w:hAnsi="Cambria Math" w:cs="Courier New"/>
                            <w:sz w:val="18"/>
                            <w:szCs w:val="18"/>
                            <w:lang w:val="en-US"/>
                          </w:rPr>
                          <m:t>,</m:t>
                        </m:r>
                        <m:r>
                          <m:rPr>
                            <m:sty m:val="bi"/>
                          </m:rPr>
                          <w:rPr>
                            <w:rFonts w:ascii="Cambria Math" w:hAnsi="Cambria Math" w:cs="Courier New"/>
                            <w:sz w:val="18"/>
                            <w:szCs w:val="18"/>
                          </w:rPr>
                          <m:t>index</m:t>
                        </m:r>
                        <m:d>
                          <m:dPr>
                            <m:begChr m:val="["/>
                            <m:endChr m:val="]"/>
                            <m:ctrlPr>
                              <w:rPr>
                                <w:rFonts w:ascii="Cambria Math" w:hAnsi="Cambria Math" w:cs="Courier New"/>
                                <w:b w:val="0"/>
                                <w:i/>
                                <w:sz w:val="18"/>
                                <w:szCs w:val="18"/>
                                <w:lang w:val="en-US"/>
                              </w:rPr>
                            </m:ctrlPr>
                          </m:dPr>
                          <m:e>
                            <m:r>
                              <m:rPr>
                                <m:sty m:val="bi"/>
                              </m:rPr>
                              <w:rPr>
                                <w:rFonts w:ascii="Cambria Math" w:hAnsi="Cambria Math" w:cs="Courier New"/>
                                <w:sz w:val="18"/>
                                <w:szCs w:val="18"/>
                                <w:lang w:val="en-US"/>
                              </w:rPr>
                              <m:t>1</m:t>
                            </m:r>
                          </m:e>
                        </m:d>
                      </m:e>
                    </m:d>
                    <m:r>
                      <m:rPr>
                        <m:sty m:val="bi"/>
                      </m:rPr>
                      <w:rPr>
                        <w:rFonts w:ascii="Cambria Math" w:hAnsi="Cambria Math" w:cs="Courier New"/>
                        <w:sz w:val="18"/>
                        <w:szCs w:val="18"/>
                        <w:lang w:val="en-US"/>
                      </w:rPr>
                      <m:t>←True</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 size of </w:t>
                  </w:r>
                  <m:oMath>
                    <m:r>
                      <m:rPr>
                        <m:sty m:val="b"/>
                      </m:rPr>
                      <w:rPr>
                        <w:rFonts w:ascii="Cambria Math" w:hAnsi="Cambria Math" w:cs="Courier New"/>
                        <w:sz w:val="18"/>
                        <w:szCs w:val="18"/>
                        <w:lang w:val="en-US"/>
                      </w:rPr>
                      <m:t>index</m:t>
                    </m:r>
                  </m:oMath>
                  <w:r w:rsidRPr="00237C52">
                    <w:rPr>
                      <w:rFonts w:ascii="Courier New" w:hAnsi="Courier New" w:cs="Courier New"/>
                      <w:b w:val="0"/>
                      <w:sz w:val="18"/>
                      <w:szCs w:val="18"/>
                      <w:lang w:val="en-US"/>
                    </w:rPr>
                    <w:t xml:space="preserve"> is equal to 2 since </w:t>
                  </w:r>
                  <m:oMath>
                    <m:r>
                      <m:rPr>
                        <m:sty m:val="b"/>
                      </m:rPr>
                      <w:rPr>
                        <w:rFonts w:ascii="Cambria Math" w:hAnsi="Cambria Math" w:cs="Courier New"/>
                        <w:sz w:val="18"/>
                        <w:szCs w:val="18"/>
                        <w:lang w:val="en-US"/>
                      </w:rPr>
                      <m:t>d</m:t>
                    </m:r>
                    <m:d>
                      <m:dPr>
                        <m:ctrlPr>
                          <w:rPr>
                            <w:rFonts w:ascii="Cambria Math" w:hAnsi="Cambria Math" w:cs="Courier New"/>
                            <w:b w:val="0"/>
                            <w:sz w:val="18"/>
                            <w:szCs w:val="18"/>
                            <w:lang w:val="en-US"/>
                          </w:rPr>
                        </m:ctrlPr>
                      </m:dPr>
                      <m:e>
                        <m:r>
                          <m:rPr>
                            <m:sty m:val="b"/>
                          </m:rPr>
                          <w:rPr>
                            <w:rFonts w:ascii="Cambria Math" w:hAnsi="Cambria Math" w:cs="Courier New"/>
                            <w:sz w:val="18"/>
                            <w:szCs w:val="18"/>
                            <w:lang w:val="en-US"/>
                          </w:rPr>
                          <m:t>S</m:t>
                        </m:r>
                      </m:e>
                    </m:d>
                    <m:r>
                      <m:rPr>
                        <m:sty m:val="b"/>
                      </m:rPr>
                      <w:rPr>
                        <w:rFonts w:ascii="Cambria Math" w:hAnsi="Cambria Math" w:cs="Courier New"/>
                        <w:sz w:val="18"/>
                        <w:szCs w:val="18"/>
                        <w:lang w:val="en-US"/>
                      </w:rPr>
                      <m:t>=1</m:t>
                    </m:r>
                  </m:oMath>
                </w:p>
                <w:p w14:paraId="07DF6C9F" w14:textId="77777777" w:rsidR="006B6164" w:rsidRPr="00237C52" w:rsidRDefault="006B6164" w:rsidP="005D0EF2">
                  <w:pPr>
                    <w:pStyle w:val="ae"/>
                    <w:numPr>
                      <w:ilvl w:val="0"/>
                      <w:numId w:val="6"/>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return</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Res</m:t>
                    </m:r>
                  </m:oMath>
                </w:p>
              </w:txbxContent>
            </v:textbox>
            <w10:wrap type="none"/>
            <w10:anchorlock/>
          </v:shape>
        </w:pict>
      </w:r>
    </w:p>
    <w:p w14:paraId="765DC6B6" w14:textId="77777777" w:rsidR="005D0EF2" w:rsidRDefault="005D0EF2" w:rsidP="005D0EF2">
      <w:pPr>
        <w:tabs>
          <w:tab w:val="left" w:pos="4073"/>
        </w:tabs>
        <w:spacing w:after="0" w:line="240" w:lineRule="auto"/>
        <w:jc w:val="center"/>
        <w:rPr>
          <w:rFonts w:ascii="Times New Roman" w:hAnsi="Times New Roman"/>
          <w:i/>
          <w:noProof/>
          <w:sz w:val="24"/>
          <w:szCs w:val="24"/>
          <w:lang w:val="en-US"/>
        </w:rPr>
      </w:pPr>
      <w:r w:rsidRPr="000F3E83">
        <w:rPr>
          <w:rFonts w:ascii="Times New Roman" w:hAnsi="Times New Roman"/>
          <w:i/>
          <w:sz w:val="24"/>
          <w:szCs w:val="24"/>
          <w:lang w:val="en-US"/>
        </w:rPr>
        <w:t>Listing 1.</w:t>
      </w:r>
      <w:r w:rsidRPr="000F3E83">
        <w:rPr>
          <w:rFonts w:ascii="Times New Roman" w:hAnsi="Times New Roman"/>
          <w:i/>
          <w:noProof/>
          <w:sz w:val="24"/>
          <w:szCs w:val="24"/>
          <w:lang w:val="en-US"/>
        </w:rPr>
        <w:t xml:space="preserve"> </w:t>
      </w:r>
      <w:r w:rsidRPr="000F3E83">
        <w:rPr>
          <w:rFonts w:ascii="Times New Roman" w:hAnsi="Times New Roman"/>
          <w:iCs/>
          <w:noProof/>
          <w:sz w:val="24"/>
          <w:szCs w:val="24"/>
          <w:lang w:val="en-US"/>
        </w:rPr>
        <w:t>A matrix-based MCFL-reachability algorithm</w:t>
      </w:r>
    </w:p>
    <w:p w14:paraId="069D2C28" w14:textId="77777777" w:rsidR="005D0EF2" w:rsidRPr="007E1AF6"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p>
    <w:p w14:paraId="56B3ADB5" w14:textId="77777777" w:rsidR="005D0EF2" w:rsidRPr="007E2BB6"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At the first stage, the algorithm processes rules where there are only terminals on their rhs. Thus, the algorithm restores the paths that can be obtained in one application of the rule. </w:t>
      </w:r>
      <w:r w:rsidRPr="007E2BB6">
        <w:rPr>
          <w:rStyle w:val="a3"/>
          <w:rFonts w:ascii="Times New Roman" w:hAnsi="Times New Roman"/>
          <w:color w:val="auto"/>
          <w:sz w:val="24"/>
          <w:szCs w:val="24"/>
          <w:lang w:val="en-US"/>
        </w:rPr>
        <w:t xml:space="preserve">The </w:t>
      </w:r>
      <w:r w:rsidRPr="007E2BB6">
        <w:rPr>
          <w:rStyle w:val="a3"/>
          <w:rFonts w:ascii="Times New Roman" w:hAnsi="Times New Roman"/>
          <w:i/>
          <w:color w:val="auto"/>
          <w:sz w:val="24"/>
          <w:szCs w:val="24"/>
          <w:lang w:val="en-US"/>
        </w:rPr>
        <w:t>update</w:t>
      </w:r>
      <w:r w:rsidRPr="007E2BB6">
        <w:rPr>
          <w:rStyle w:val="a3"/>
          <w:rFonts w:ascii="Times New Roman" w:hAnsi="Times New Roman"/>
          <w:color w:val="auto"/>
          <w:sz w:val="24"/>
          <w:szCs w:val="24"/>
          <w:lang w:val="en-US"/>
        </w:rPr>
        <w:t xml:space="preserve"> procedure is presented in Listing 2. It is used to update all necessary matrices for rules with nonterminal </w:t>
      </w:r>
      <m:oMath>
        <m:r>
          <w:rPr>
            <w:rStyle w:val="a3"/>
            <w:rFonts w:ascii="Cambria Math" w:hAnsi="Cambria Math"/>
            <w:color w:val="auto"/>
            <w:sz w:val="24"/>
            <w:szCs w:val="24"/>
            <w:lang w:val="en-US"/>
          </w:rPr>
          <m:t>B</m:t>
        </m:r>
      </m:oMath>
      <w:r w:rsidRPr="007E2BB6">
        <w:rPr>
          <w:rStyle w:val="a3"/>
          <w:rFonts w:ascii="Times New Roman" w:hAnsi="Times New Roman"/>
          <w:color w:val="auto"/>
          <w:sz w:val="24"/>
          <w:szCs w:val="24"/>
          <w:lang w:val="en-US"/>
        </w:rPr>
        <w:t xml:space="preserve"> in rhs with a new value according to the new paths found. In the update procedure, only the index of the value is recalculated, taking into account the sets</w:t>
      </w:r>
      <m:oMath>
        <m:r>
          <w:rPr>
            <w:rStyle w:val="a3"/>
            <w:rFonts w:ascii="Cambria Math" w:hAnsi="Cambria Math"/>
            <w:color w:val="auto"/>
            <w:sz w:val="24"/>
            <w:szCs w:val="24"/>
            <w:lang w:val="en-US"/>
          </w:rPr>
          <m:t xml:space="preserve"> end_B(p)</m:t>
        </m:r>
      </m:oMath>
      <w:r w:rsidRPr="007E2BB6">
        <w:rPr>
          <w:rStyle w:val="a3"/>
          <w:rFonts w:ascii="Times New Roman" w:hAnsi="Times New Roman"/>
          <w:color w:val="auto"/>
          <w:sz w:val="24"/>
          <w:szCs w:val="24"/>
          <w:lang w:val="en-US"/>
        </w:rPr>
        <w:t xml:space="preserve">, </w:t>
      </w:r>
      <m:oMath>
        <m:r>
          <w:rPr>
            <w:rStyle w:val="a3"/>
            <w:rFonts w:ascii="Cambria Math" w:hAnsi="Cambria Math"/>
            <w:color w:val="auto"/>
            <w:sz w:val="24"/>
            <w:szCs w:val="24"/>
            <w:lang w:val="en-US"/>
          </w:rPr>
          <m:t>end_C(p)</m:t>
        </m:r>
      </m:oMath>
      <w:r w:rsidRPr="007E2BB6">
        <w:rPr>
          <w:rStyle w:val="a3"/>
          <w:rFonts w:ascii="Times New Roman" w:hAnsi="Times New Roman"/>
          <w:color w:val="auto"/>
          <w:sz w:val="24"/>
          <w:szCs w:val="24"/>
          <w:lang w:val="en-US"/>
        </w:rPr>
        <w:t xml:space="preserve">, </w:t>
      </w:r>
      <m:oMath>
        <m:r>
          <w:rPr>
            <w:rStyle w:val="a3"/>
            <w:rFonts w:ascii="Cambria Math" w:hAnsi="Cambria Math"/>
            <w:color w:val="auto"/>
            <w:sz w:val="24"/>
            <w:szCs w:val="24"/>
            <w:lang w:val="en-US"/>
          </w:rPr>
          <m:t xml:space="preserve">alter_B(p) </m:t>
        </m:r>
      </m:oMath>
      <w:r w:rsidRPr="007E2BB6">
        <w:rPr>
          <w:rStyle w:val="a3"/>
          <w:rFonts w:ascii="Times New Roman" w:hAnsi="Times New Roman"/>
          <w:color w:val="auto"/>
          <w:sz w:val="24"/>
          <w:szCs w:val="24"/>
          <w:lang w:val="en-US"/>
        </w:rPr>
        <w:t xml:space="preserve">and </w:t>
      </w:r>
      <m:oMath>
        <m:r>
          <w:rPr>
            <w:rStyle w:val="a3"/>
            <w:rFonts w:ascii="Cambria Math" w:hAnsi="Cambria Math"/>
            <w:color w:val="auto"/>
            <w:sz w:val="24"/>
            <w:szCs w:val="24"/>
            <w:lang w:val="en-US"/>
          </w:rPr>
          <m:t xml:space="preserve">alter_C(p) </m:t>
        </m:r>
      </m:oMath>
      <w:r w:rsidRPr="007E2BB6">
        <w:rPr>
          <w:rStyle w:val="a3"/>
          <w:rFonts w:ascii="Times New Roman" w:hAnsi="Times New Roman"/>
          <w:color w:val="auto"/>
          <w:sz w:val="24"/>
          <w:szCs w:val="24"/>
          <w:lang w:val="en-US"/>
        </w:rPr>
        <w:t xml:space="preserve">and the value </w:t>
      </w:r>
      <w:r w:rsidRPr="007E2BB6">
        <w:rPr>
          <w:rStyle w:val="a3"/>
          <w:rFonts w:ascii="Times New Roman" w:hAnsi="Times New Roman"/>
          <w:i/>
          <w:color w:val="auto"/>
          <w:sz w:val="24"/>
          <w:szCs w:val="24"/>
          <w:lang w:val="en-US"/>
        </w:rPr>
        <w:t>True</w:t>
      </w:r>
      <w:r w:rsidRPr="007E2BB6">
        <w:rPr>
          <w:rStyle w:val="a3"/>
          <w:rFonts w:ascii="Times New Roman" w:hAnsi="Times New Roman"/>
          <w:color w:val="auto"/>
          <w:sz w:val="24"/>
          <w:szCs w:val="24"/>
          <w:lang w:val="en-US"/>
        </w:rPr>
        <w:t xml:space="preserve"> is added according to the calculated index.</w:t>
      </w:r>
    </w:p>
    <w:p w14:paraId="461BD4EA"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7E2BB6">
        <w:rPr>
          <w:rStyle w:val="a3"/>
          <w:rFonts w:ascii="Times New Roman" w:hAnsi="Times New Roman"/>
          <w:color w:val="auto"/>
          <w:sz w:val="24"/>
          <w:szCs w:val="24"/>
          <w:lang w:val="en-US"/>
        </w:rPr>
        <w:t xml:space="preserve">In the line 6 of Listing 1 the </w:t>
      </w:r>
      <m:oMath>
        <m:r>
          <w:rPr>
            <w:rStyle w:val="a3"/>
            <w:rFonts w:ascii="Cambria Math" w:hAnsi="Cambria Math"/>
            <w:color w:val="auto"/>
            <w:sz w:val="24"/>
            <w:szCs w:val="24"/>
            <w:lang w:val="en-US"/>
          </w:rPr>
          <m:t xml:space="preserve">d(A) </m:t>
        </m:r>
      </m:oMath>
      <w:r w:rsidRPr="007E2BB6">
        <w:rPr>
          <w:rStyle w:val="a3"/>
          <w:rFonts w:ascii="Times New Roman" w:hAnsi="Times New Roman"/>
          <w:color w:val="auto"/>
          <w:sz w:val="24"/>
          <w:szCs w:val="24"/>
          <w:lang w:val="en-US"/>
        </w:rPr>
        <w:t>paths of length 1 or 0 corresponding to the components</w:t>
      </w:r>
      <w:r w:rsidRPr="0043386C">
        <w:rPr>
          <w:rStyle w:val="a3"/>
          <w:rFonts w:ascii="Times New Roman" w:hAnsi="Times New Roman"/>
          <w:color w:val="auto"/>
          <w:sz w:val="24"/>
          <w:szCs w:val="24"/>
          <w:lang w:val="en-US"/>
        </w:rPr>
        <w:t xml:space="preserve"> of the rule </w:t>
      </w:r>
      <m:oMath>
        <m:r>
          <w:rPr>
            <w:rStyle w:val="a3"/>
            <w:rFonts w:ascii="Cambria Math" w:hAnsi="Cambria Math"/>
            <w:color w:val="auto"/>
            <w:sz w:val="24"/>
            <w:szCs w:val="24"/>
            <w:lang w:val="en-US"/>
          </w:rPr>
          <m:t>A→</m:t>
        </m:r>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a</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 xml:space="preserve">,… ,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a</m:t>
                </m:r>
              </m:e>
              <m:sub>
                <m:r>
                  <w:rPr>
                    <w:rStyle w:val="a3"/>
                    <w:rFonts w:ascii="Cambria Math" w:hAnsi="Cambria Math"/>
                    <w:color w:val="auto"/>
                    <w:sz w:val="24"/>
                    <w:szCs w:val="24"/>
                    <w:lang w:val="en-US"/>
                  </w:rPr>
                  <m:t>d</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A</m:t>
                    </m:r>
                  </m:e>
                </m:d>
              </m:sub>
            </m:sSub>
          </m:e>
        </m:d>
      </m:oMath>
      <w:r w:rsidRPr="0043386C">
        <w:rPr>
          <w:rStyle w:val="a3"/>
          <w:rFonts w:ascii="Times New Roman" w:hAnsi="Times New Roman"/>
          <w:color w:val="auto"/>
          <w:sz w:val="24"/>
          <w:szCs w:val="24"/>
          <w:lang w:val="en-US"/>
        </w:rPr>
        <w:t xml:space="preserve"> are found. That is, each </w:t>
      </w:r>
      <m:oMath>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m:t>
                </m:r>
              </m:e>
              <m:sub>
                <m:r>
                  <w:rPr>
                    <w:rStyle w:val="a3"/>
                    <w:rFonts w:ascii="Cambria Math" w:hAnsi="Cambria Math"/>
                    <w:color w:val="auto"/>
                    <w:sz w:val="24"/>
                    <w:szCs w:val="24"/>
                    <w:lang w:val="en-US"/>
                  </w:rPr>
                  <m:t>i</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r</m:t>
                </m:r>
              </m:e>
              <m:sub>
                <m:r>
                  <w:rPr>
                    <w:rStyle w:val="a3"/>
                    <w:rFonts w:ascii="Cambria Math" w:hAnsi="Cambria Math"/>
                    <w:color w:val="auto"/>
                    <w:sz w:val="24"/>
                    <w:szCs w:val="24"/>
                    <w:lang w:val="en-US"/>
                  </w:rPr>
                  <m:t>i</m:t>
                </m:r>
              </m:sub>
            </m:sSub>
          </m:e>
        </m:d>
      </m:oMath>
      <w:r w:rsidRPr="0043386C">
        <w:rPr>
          <w:rStyle w:val="a3"/>
          <w:rFonts w:ascii="Times New Roman" w:hAnsi="Times New Roman"/>
          <w:color w:val="auto"/>
          <w:sz w:val="24"/>
          <w:szCs w:val="24"/>
          <w:lang w:val="en-US"/>
        </w:rPr>
        <w:t xml:space="preserve"> is a pair of vertices between which there is a path derived from the </w:t>
      </w:r>
      <m:oMath>
        <m:r>
          <w:rPr>
            <w:rStyle w:val="a3"/>
            <w:rFonts w:ascii="Cambria Math" w:hAnsi="Cambria Math"/>
            <w:color w:val="auto"/>
            <w:sz w:val="24"/>
            <w:szCs w:val="24"/>
            <w:lang w:val="en-US"/>
          </w:rPr>
          <m:t>i</m:t>
        </m:r>
      </m:oMath>
      <w:r w:rsidRPr="0043386C">
        <w:rPr>
          <w:rStyle w:val="a3"/>
          <w:rFonts w:ascii="Times New Roman" w:hAnsi="Times New Roman"/>
          <w:color w:val="auto"/>
          <w:sz w:val="24"/>
          <w:szCs w:val="24"/>
          <w:lang w:val="en-US"/>
        </w:rPr>
        <w:t xml:space="preserve">-component of the rule. We note two facts about this index. First of all, there are </w:t>
      </w:r>
      <m:oMath>
        <m:r>
          <w:rPr>
            <w:rStyle w:val="a3"/>
            <w:rFonts w:ascii="Cambria Math" w:hAnsi="Cambria Math"/>
            <w:color w:val="auto"/>
            <w:sz w:val="24"/>
            <w:szCs w:val="24"/>
            <w:lang w:val="en-US"/>
          </w:rPr>
          <m:t>d(A)</m:t>
        </m:r>
      </m:oMath>
      <w:r w:rsidRPr="0043386C">
        <w:rPr>
          <w:rStyle w:val="a3"/>
          <w:rFonts w:ascii="Times New Roman" w:hAnsi="Times New Roman"/>
          <w:color w:val="auto"/>
          <w:sz w:val="24"/>
          <w:szCs w:val="24"/>
          <w:lang w:val="en-US"/>
        </w:rPr>
        <w:t xml:space="preserve"> pairs in this index, that is, the number of elements </w:t>
      </w:r>
      <w:r w:rsidRPr="0043386C">
        <w:rPr>
          <w:rStyle w:val="a3"/>
          <w:rFonts w:ascii="Times New Roman" w:hAnsi="Times New Roman"/>
          <w:color w:val="auto"/>
          <w:sz w:val="24"/>
          <w:szCs w:val="24"/>
          <w:lang w:val="en-US"/>
        </w:rPr>
        <w:lastRenderedPageBreak/>
        <w:t xml:space="preserve">in it is even. Second, such index can be encoded as a </w:t>
      </w:r>
      <m:oMath>
        <m:r>
          <w:rPr>
            <w:rStyle w:val="a3"/>
            <w:rFonts w:ascii="Cambria Math" w:hAnsi="Cambria Math"/>
            <w:color w:val="auto"/>
            <w:sz w:val="24"/>
            <w:szCs w:val="24"/>
            <w:lang w:val="en-US"/>
          </w:rPr>
          <m:t>(n+1)</m:t>
        </m:r>
      </m:oMath>
      <w:r w:rsidRPr="0043386C">
        <w:rPr>
          <w:rStyle w:val="a3"/>
          <w:rFonts w:ascii="Times New Roman" w:hAnsi="Times New Roman"/>
          <w:color w:val="auto"/>
          <w:sz w:val="24"/>
          <w:szCs w:val="24"/>
          <w:lang w:val="en-US"/>
        </w:rPr>
        <w:t xml:space="preserve">-ary number. The second fact allows us to use the </w:t>
      </w:r>
      <w:r w:rsidRPr="0043386C">
        <w:rPr>
          <w:rStyle w:val="a3"/>
          <w:rFonts w:ascii="Times New Roman" w:hAnsi="Times New Roman"/>
          <w:i/>
          <w:color w:val="auto"/>
          <w:sz w:val="24"/>
          <w:szCs w:val="24"/>
          <w:lang w:val="en-US"/>
        </w:rPr>
        <w:t>FromIndex</w:t>
      </w:r>
      <w:r w:rsidRPr="0043386C">
        <w:rPr>
          <w:rStyle w:val="a3"/>
          <w:rFonts w:ascii="Times New Roman" w:hAnsi="Times New Roman"/>
          <w:color w:val="auto"/>
          <w:sz w:val="24"/>
          <w:szCs w:val="24"/>
          <w:lang w:val="en-US"/>
        </w:rPr>
        <w:t xml:space="preserve"> algorithm (</w:t>
      </w:r>
      <w:r w:rsidRPr="0043386C">
        <w:rPr>
          <w:rStyle w:val="a3"/>
          <w:rFonts w:ascii="Times New Roman" w:hAnsi="Times New Roman"/>
          <w:i/>
          <w:color w:val="auto"/>
          <w:sz w:val="24"/>
          <w:szCs w:val="24"/>
          <w:lang w:val="en-US"/>
        </w:rPr>
        <w:t>ToIndex</w:t>
      </w:r>
      <w:r w:rsidRPr="0043386C">
        <w:rPr>
          <w:rStyle w:val="a3"/>
          <w:rFonts w:ascii="Times New Roman" w:hAnsi="Times New Roman"/>
          <w:color w:val="auto"/>
          <w:sz w:val="24"/>
          <w:szCs w:val="24"/>
          <w:lang w:val="en-US"/>
        </w:rPr>
        <w:t xml:space="preserve"> inverse to it) to convert such a number to the </w:t>
      </w:r>
      <m:oMath>
        <m:r>
          <w:rPr>
            <w:rStyle w:val="a3"/>
            <w:rFonts w:ascii="Cambria Math" w:hAnsi="Cambria Math"/>
            <w:color w:val="auto"/>
            <w:sz w:val="24"/>
            <w:szCs w:val="24"/>
            <w:lang w:val="en-US"/>
          </w:rPr>
          <m:t>(n+1)</m:t>
        </m:r>
      </m:oMath>
      <w:r w:rsidRPr="0043386C">
        <w:rPr>
          <w:rStyle w:val="a3"/>
          <w:rFonts w:ascii="Times New Roman" w:hAnsi="Times New Roman"/>
          <w:color w:val="auto"/>
          <w:sz w:val="24"/>
          <w:szCs w:val="24"/>
          <w:lang w:val="en-US"/>
        </w:rPr>
        <w:t xml:space="preserve">-ary numeral system. The parity of the number of elements allows us to divide the index in half and write the first part in the row number of the matrix and the second part in the column number. Thus, we write the fact of the restored paths for the nonterminal into a square Boolean matrix by dividing the index in half and translating each part into the desired numeral system (let these numbers be </w:t>
      </w:r>
      <m:oMath>
        <m:r>
          <w:rPr>
            <w:rStyle w:val="a3"/>
            <w:rFonts w:ascii="Cambria Math" w:hAnsi="Cambria Math"/>
            <w:color w:val="auto"/>
            <w:sz w:val="24"/>
            <w:szCs w:val="24"/>
            <w:lang w:val="en-US"/>
          </w:rPr>
          <m:t>i</m:t>
        </m:r>
      </m:oMath>
      <w:r w:rsidRPr="0043386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j</m:t>
        </m:r>
      </m:oMath>
      <w:r w:rsidRPr="0043386C">
        <w:rPr>
          <w:rStyle w:val="a3"/>
          <w:rFonts w:ascii="Times New Roman" w:hAnsi="Times New Roman"/>
          <w:color w:val="auto"/>
          <w:sz w:val="24"/>
          <w:szCs w:val="24"/>
          <w:lang w:val="en-US"/>
        </w:rPr>
        <w:t xml:space="preserve">), and then put </w:t>
      </w:r>
      <w:r w:rsidRPr="0043386C">
        <w:rPr>
          <w:rStyle w:val="a3"/>
          <w:rFonts w:ascii="Times New Roman" w:hAnsi="Times New Roman"/>
          <w:i/>
          <w:color w:val="auto"/>
          <w:sz w:val="24"/>
          <w:szCs w:val="24"/>
          <w:lang w:val="en-US"/>
        </w:rPr>
        <w:t>True</w:t>
      </w:r>
      <w:r w:rsidRPr="0043386C">
        <w:rPr>
          <w:rStyle w:val="a3"/>
          <w:rFonts w:ascii="Times New Roman" w:hAnsi="Times New Roman"/>
          <w:color w:val="auto"/>
          <w:sz w:val="24"/>
          <w:szCs w:val="24"/>
          <w:lang w:val="en-US"/>
        </w:rPr>
        <w:t xml:space="preserve"> value in the cell </w:t>
      </w:r>
      <m:oMath>
        <m:r>
          <w:rPr>
            <w:rStyle w:val="a3"/>
            <w:rFonts w:ascii="Cambria Math" w:hAnsi="Cambria Math"/>
            <w:color w:val="auto"/>
            <w:sz w:val="24"/>
            <w:szCs w:val="24"/>
            <w:lang w:val="en-US"/>
          </w:rPr>
          <m:t>(i, j)</m:t>
        </m:r>
      </m:oMath>
      <w:r w:rsidRPr="0043386C">
        <w:rPr>
          <w:rStyle w:val="a3"/>
          <w:rFonts w:ascii="Times New Roman" w:hAnsi="Times New Roman"/>
          <w:color w:val="auto"/>
          <w:sz w:val="24"/>
          <w:szCs w:val="24"/>
          <w:lang w:val="en-US"/>
        </w:rPr>
        <w:t>.</w:t>
      </w:r>
    </w:p>
    <w:p w14:paraId="34C3FEE2" w14:textId="77777777" w:rsidR="005D0EF2" w:rsidRPr="0043386C" w:rsidRDefault="005D0EF2" w:rsidP="005D0EF2">
      <w:pPr>
        <w:tabs>
          <w:tab w:val="left" w:pos="1590"/>
        </w:tabs>
        <w:spacing w:after="0" w:line="240" w:lineRule="auto"/>
        <w:jc w:val="both"/>
        <w:rPr>
          <w:rFonts w:ascii="Times New Roman" w:hAnsi="Times New Roman"/>
          <w:sz w:val="24"/>
          <w:szCs w:val="24"/>
          <w:lang w:val="en-US"/>
        </w:rPr>
      </w:pPr>
    </w:p>
    <w:p w14:paraId="5E15F0D4" w14:textId="77777777" w:rsidR="005D0EF2" w:rsidRPr="0043386C" w:rsidRDefault="00517E90" w:rsidP="005D0EF2">
      <w:pPr>
        <w:tabs>
          <w:tab w:val="left" w:pos="1590"/>
        </w:tabs>
        <w:spacing w:after="0" w:line="240" w:lineRule="auto"/>
        <w:ind w:firstLine="709"/>
        <w:jc w:val="both"/>
        <w:rPr>
          <w:rFonts w:ascii="Times New Roman" w:hAnsi="Times New Roman"/>
          <w:noProof/>
          <w:sz w:val="24"/>
          <w:szCs w:val="24"/>
          <w:lang w:val="en-US" w:eastAsia="ru-RU"/>
        </w:rPr>
      </w:pPr>
      <w:r>
        <w:rPr>
          <w:rFonts w:ascii="Times New Roman" w:hAnsi="Times New Roman"/>
          <w:noProof/>
          <w:sz w:val="24"/>
          <w:szCs w:val="24"/>
          <w:lang w:eastAsia="ru-RU"/>
        </w:rPr>
      </w:r>
      <w:r>
        <w:rPr>
          <w:rFonts w:ascii="Times New Roman" w:hAnsi="Times New Roman"/>
          <w:noProof/>
          <w:sz w:val="24"/>
          <w:szCs w:val="24"/>
          <w:lang w:eastAsia="ru-RU"/>
        </w:rPr>
        <w:pict w14:anchorId="2EBCF91E">
          <v:shape id="_x0000_s1027" type="#_x0000_t202" style="width:393.95pt;height:212.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" stroked="f">
            <v:textbox>
              <w:txbxContent>
                <w:p w14:paraId="1A7576D9" w14:textId="77777777" w:rsidR="006B6164" w:rsidRPr="00237C52" w:rsidRDefault="006B6164" w:rsidP="005D0EF2">
                  <w:pPr>
                    <w:pStyle w:val="FirstParagraph"/>
                    <w:numPr>
                      <w:ilvl w:val="0"/>
                      <w:numId w:val="13"/>
                    </w:numPr>
                    <w:spacing w:before="0" w:after="60"/>
                    <w:rPr>
                      <w:rFonts w:ascii="Courier New" w:hAnsi="Courier New" w:cs="Courier New"/>
                      <w:i/>
                      <w:sz w:val="18"/>
                      <w:szCs w:val="18"/>
                    </w:rPr>
                  </w:pPr>
                  <w:r w:rsidRPr="00237C52">
                    <w:rPr>
                      <w:rFonts w:ascii="Courier New" w:hAnsi="Courier New" w:cs="Courier New"/>
                      <w:sz w:val="18"/>
                      <w:szCs w:val="18"/>
                    </w:rPr>
                    <w:t>procedure</w:t>
                  </w:r>
                  <w:r w:rsidRPr="00237C52">
                    <w:rPr>
                      <w:rFonts w:ascii="Courier New" w:hAnsi="Courier New" w:cs="Courier New"/>
                      <w:i/>
                      <w:sz w:val="18"/>
                      <w:szCs w:val="18"/>
                    </w:rPr>
                    <w:t xml:space="preserve"> update(B, index)    </w:t>
                  </w:r>
                  <w:r w:rsidRPr="00237C52">
                    <w:rPr>
                      <w:rFonts w:ascii="Courier New" w:hAnsi="Courier New" w:cs="Courier New"/>
                      <w:sz w:val="18"/>
                      <w:szCs w:val="18"/>
                    </w:rPr>
                    <w:t>// update matrices for all rules with B in the rhs</w:t>
                  </w:r>
                </w:p>
                <w:p w14:paraId="275D322F"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p∈</m:t>
                    </m:r>
                    <m:r>
                      <m:rPr>
                        <m:sty m:val="bi"/>
                      </m:rPr>
                      <w:rPr>
                        <w:rFonts w:ascii="Cambria Math" w:hAnsi="Cambria Math" w:cs="Courier New"/>
                        <w:sz w:val="18"/>
                        <w:szCs w:val="18"/>
                      </w:rPr>
                      <m:t>P</m:t>
                    </m:r>
                    <m:r>
                      <m:rPr>
                        <m:sty m:val="bi"/>
                      </m:rPr>
                      <w:rPr>
                        <w:rFonts w:ascii="Cambria Math" w:hAnsi="Cambria Math" w:cs="Courier New"/>
                        <w:sz w:val="18"/>
                        <w:szCs w:val="18"/>
                        <w:lang w:val="en-US"/>
                      </w:rPr>
                      <m:t xml:space="preserve"> :p=A→f(B,C)</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3D5AF643"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i</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j</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empty</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lists</m:t>
                    </m:r>
                  </m:oMath>
                </w:p>
                <w:p w14:paraId="65A6433A"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for all </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end∈</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B</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366DEE93"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i</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index</m:t>
                    </m:r>
                    <m:d>
                      <m:dPr>
                        <m:begChr m:val="["/>
                        <m:endChr m:val="]"/>
                        <m:ctrlPr>
                          <w:rPr>
                            <w:rFonts w:ascii="Cambria Math" w:hAnsi="Cambria Math" w:cs="Courier New"/>
                            <w:b w:val="0"/>
                            <w:i/>
                            <w:sz w:val="18"/>
                            <w:szCs w:val="18"/>
                          </w:rPr>
                        </m:ctrlPr>
                      </m:dPr>
                      <m:e>
                        <m:r>
                          <m:rPr>
                            <m:sty m:val="bi"/>
                          </m:rPr>
                          <w:rPr>
                            <w:rFonts w:ascii="Cambria Math" w:hAnsi="Cambria Math" w:cs="Courier New"/>
                            <w:sz w:val="18"/>
                            <w:szCs w:val="18"/>
                          </w:rPr>
                          <m:t>end</m:t>
                        </m:r>
                      </m:e>
                    </m:d>
                    <m:r>
                      <m:rPr>
                        <m:sty m:val="bi"/>
                      </m:rPr>
                      <w:rPr>
                        <w:rFonts w:ascii="Cambria Math" w:hAnsi="Cambria Math" w:cs="Courier New"/>
                        <w:sz w:val="18"/>
                        <w:szCs w:val="18"/>
                        <w:lang w:val="en-US"/>
                      </w:rPr>
                      <m:t>)</m:t>
                    </m:r>
                  </m:oMath>
                </w:p>
                <w:p w14:paraId="32664376"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for all </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alter∈</m:t>
                    </m:r>
                    <m:r>
                      <m:rPr>
                        <m:sty m:val="bi"/>
                      </m:rPr>
                      <w:rPr>
                        <w:rFonts w:ascii="Cambria Math" w:hAnsi="Cambria Math" w:cs="Courier New"/>
                        <w:sz w:val="18"/>
                        <w:szCs w:val="18"/>
                      </w:rPr>
                      <m:t>alter</m:t>
                    </m:r>
                    <m:r>
                      <m:rPr>
                        <m:sty m:val="bi"/>
                      </m:rPr>
                      <w:rPr>
                        <w:rFonts w:ascii="Cambria Math" w:hAnsi="Cambria Math" w:cs="Courier New"/>
                        <w:sz w:val="18"/>
                        <w:szCs w:val="18"/>
                        <w:lang w:val="en-US"/>
                      </w:rPr>
                      <m:t>_</m:t>
                    </m:r>
                    <m:r>
                      <m:rPr>
                        <m:sty m:val="bi"/>
                      </m:rPr>
                      <w:rPr>
                        <w:rFonts w:ascii="Cambria Math" w:hAnsi="Cambria Math" w:cs="Courier New"/>
                        <w:sz w:val="18"/>
                        <w:szCs w:val="18"/>
                      </w:rPr>
                      <m:t>B</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1836D957"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j</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index</m:t>
                    </m:r>
                    <m:d>
                      <m:dPr>
                        <m:begChr m:val="["/>
                        <m:endChr m:val="]"/>
                        <m:ctrlPr>
                          <w:rPr>
                            <w:rFonts w:ascii="Cambria Math" w:hAnsi="Cambria Math" w:cs="Courier New"/>
                            <w:b w:val="0"/>
                            <w:i/>
                            <w:sz w:val="18"/>
                            <w:szCs w:val="18"/>
                          </w:rPr>
                        </m:ctrlPr>
                      </m:dPr>
                      <m:e>
                        <m:r>
                          <m:rPr>
                            <m:sty m:val="bi"/>
                          </m:rPr>
                          <w:rPr>
                            <w:rFonts w:ascii="Cambria Math" w:hAnsi="Cambria Math" w:cs="Courier New"/>
                            <w:sz w:val="18"/>
                            <w:szCs w:val="18"/>
                          </w:rPr>
                          <m:t>alter</m:t>
                        </m:r>
                      </m:e>
                    </m:d>
                    <m:r>
                      <m:rPr>
                        <m:sty m:val="bi"/>
                      </m:rPr>
                      <w:rPr>
                        <w:rFonts w:ascii="Cambria Math" w:hAnsi="Cambria Math" w:cs="Courier New"/>
                        <w:sz w:val="18"/>
                        <w:szCs w:val="18"/>
                        <w:lang w:val="en-US"/>
                      </w:rPr>
                      <m:t>)</m:t>
                    </m:r>
                  </m:oMath>
                </w:p>
                <w:p w14:paraId="0B3C9F6C"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[FromIndex</m:t>
                    </m:r>
                    <m:d>
                      <m:dPr>
                        <m:ctrlPr>
                          <w:rPr>
                            <w:rFonts w:ascii="Cambria Math" w:hAnsi="Cambria Math" w:cs="Courier New"/>
                            <w:b w:val="0"/>
                            <w:i/>
                            <w:sz w:val="18"/>
                            <w:szCs w:val="18"/>
                            <w:lang w:val="en-US"/>
                          </w:rPr>
                        </m:ctrlPr>
                      </m:dPr>
                      <m:e>
                        <m:sSub>
                          <m:sSubPr>
                            <m:ctrlPr>
                              <w:rPr>
                                <w:rFonts w:ascii="Cambria Math" w:hAnsi="Cambria Math" w:cs="Courier New"/>
                                <w:b w:val="0"/>
                                <w:i/>
                                <w:sz w:val="18"/>
                                <w:szCs w:val="18"/>
                              </w:rPr>
                            </m:ctrlPr>
                          </m:sSubPr>
                          <m:e>
                            <m:r>
                              <m:rPr>
                                <m:sty m:val="bi"/>
                              </m:rPr>
                              <w:rPr>
                                <w:rFonts w:ascii="Cambria Math" w:hAnsi="Cambria Math" w:cs="Courier New"/>
                                <w:sz w:val="18"/>
                                <w:szCs w:val="18"/>
                              </w:rPr>
                              <m:t>i</m:t>
                            </m:r>
                          </m:e>
                          <m:sub>
                            <m:r>
                              <m:rPr>
                                <m:sty m:val="bi"/>
                              </m:rPr>
                              <w:rPr>
                                <w:rFonts w:ascii="Cambria Math" w:hAnsi="Cambria Math" w:cs="Courier New"/>
                                <w:sz w:val="18"/>
                                <w:szCs w:val="18"/>
                              </w:rPr>
                              <m:t>B</m:t>
                            </m:r>
                          </m:sub>
                        </m:sSub>
                      </m:e>
                    </m:d>
                    <m:r>
                      <m:rPr>
                        <m:sty m:val="bi"/>
                      </m:rPr>
                      <w:rPr>
                        <w:rFonts w:ascii="Cambria Math" w:hAnsi="Cambria Math" w:cs="Courier New"/>
                        <w:sz w:val="18"/>
                        <w:szCs w:val="18"/>
                        <w:lang w:val="en-US"/>
                      </w:rPr>
                      <m:t>, FromIndex(</m:t>
                    </m:r>
                    <m:sSub>
                      <m:sSubPr>
                        <m:ctrlPr>
                          <w:rPr>
                            <w:rFonts w:ascii="Cambria Math" w:hAnsi="Cambria Math" w:cs="Courier New"/>
                            <w:b w:val="0"/>
                            <w:i/>
                            <w:sz w:val="18"/>
                            <w:szCs w:val="18"/>
                          </w:rPr>
                        </m:ctrlPr>
                      </m:sSubPr>
                      <m:e>
                        <m:r>
                          <m:rPr>
                            <m:sty m:val="bi"/>
                          </m:rPr>
                          <w:rPr>
                            <w:rFonts w:ascii="Cambria Math" w:hAnsi="Cambria Math" w:cs="Courier New"/>
                            <w:sz w:val="18"/>
                            <w:szCs w:val="18"/>
                          </w:rPr>
                          <m:t>j</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)]←True</m:t>
                    </m:r>
                  </m:oMath>
                </w:p>
                <w:p w14:paraId="2FBCAA48"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for all</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p∈</m:t>
                    </m:r>
                    <m:r>
                      <m:rPr>
                        <m:sty m:val="bi"/>
                      </m:rPr>
                      <w:rPr>
                        <w:rFonts w:ascii="Cambria Math" w:hAnsi="Cambria Math" w:cs="Courier New"/>
                        <w:sz w:val="18"/>
                        <w:szCs w:val="18"/>
                      </w:rPr>
                      <m:t>P</m:t>
                    </m:r>
                    <m:r>
                      <m:rPr>
                        <m:sty m:val="bi"/>
                      </m:rPr>
                      <w:rPr>
                        <w:rFonts w:ascii="Cambria Math" w:hAnsi="Cambria Math" w:cs="Courier New"/>
                        <w:sz w:val="18"/>
                        <w:szCs w:val="18"/>
                        <w:lang w:val="en-US"/>
                      </w:rPr>
                      <m:t xml:space="preserve"> :p=A→f(C,B)</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73DD60E6"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i</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j</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empty</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lists</m:t>
                    </m:r>
                  </m:oMath>
                </w:p>
                <w:p w14:paraId="0EDB421B"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for all </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alter∈</m:t>
                    </m:r>
                    <m:r>
                      <m:rPr>
                        <m:sty m:val="bi"/>
                      </m:rPr>
                      <w:rPr>
                        <w:rFonts w:ascii="Cambria Math" w:hAnsi="Cambria Math" w:cs="Courier New"/>
                        <w:sz w:val="18"/>
                        <w:szCs w:val="18"/>
                      </w:rPr>
                      <m:t>alter</m:t>
                    </m:r>
                    <m:r>
                      <m:rPr>
                        <m:sty m:val="bi"/>
                      </m:rPr>
                      <w:rPr>
                        <w:rFonts w:ascii="Cambria Math" w:hAnsi="Cambria Math" w:cs="Courier New"/>
                        <w:sz w:val="18"/>
                        <w:szCs w:val="18"/>
                        <w:lang w:val="en-US"/>
                      </w:rPr>
                      <m:t>_</m:t>
                    </m:r>
                    <m:r>
                      <m:rPr>
                        <m:sty m:val="bi"/>
                      </m:rPr>
                      <w:rPr>
                        <w:rFonts w:ascii="Cambria Math" w:hAnsi="Cambria Math" w:cs="Courier New"/>
                        <w:sz w:val="18"/>
                        <w:szCs w:val="18"/>
                      </w:rPr>
                      <m:t>B</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0C83C4AD"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i</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index</m:t>
                    </m:r>
                    <m:d>
                      <m:dPr>
                        <m:begChr m:val="["/>
                        <m:endChr m:val="]"/>
                        <m:ctrlPr>
                          <w:rPr>
                            <w:rFonts w:ascii="Cambria Math" w:hAnsi="Cambria Math" w:cs="Courier New"/>
                            <w:b w:val="0"/>
                            <w:i/>
                            <w:sz w:val="18"/>
                            <w:szCs w:val="18"/>
                          </w:rPr>
                        </m:ctrlPr>
                      </m:dPr>
                      <m:e>
                        <m:r>
                          <m:rPr>
                            <m:sty m:val="bi"/>
                          </m:rPr>
                          <w:rPr>
                            <w:rFonts w:ascii="Cambria Math" w:hAnsi="Cambria Math" w:cs="Courier New"/>
                            <w:sz w:val="18"/>
                            <w:szCs w:val="18"/>
                          </w:rPr>
                          <m:t>alter-2</m:t>
                        </m:r>
                        <m:r>
                          <m:rPr>
                            <m:sty m:val="bi"/>
                          </m:rPr>
                          <w:rPr>
                            <w:rFonts w:ascii="Cambria Math" w:hAnsi="Cambria Math" w:cs="Courier New"/>
                            <w:sz w:val="18"/>
                            <w:szCs w:val="18"/>
                          </w:rPr>
                          <m:t>d(C)</m:t>
                        </m:r>
                      </m:e>
                    </m:d>
                    <m:r>
                      <m:rPr>
                        <m:sty m:val="bi"/>
                      </m:rPr>
                      <w:rPr>
                        <w:rFonts w:ascii="Cambria Math" w:hAnsi="Cambria Math" w:cs="Courier New"/>
                        <w:sz w:val="18"/>
                        <w:szCs w:val="18"/>
                        <w:lang w:val="en-US"/>
                      </w:rPr>
                      <m:t>)</m:t>
                    </m:r>
                  </m:oMath>
                </w:p>
                <w:p w14:paraId="361CE389"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for all </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end∈</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B</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0D51CB93" w14:textId="77777777" w:rsidR="006B6164" w:rsidRPr="00237C52" w:rsidRDefault="006B6164" w:rsidP="005D0EF2">
                  <w:pPr>
                    <w:pStyle w:val="ae"/>
                    <w:numPr>
                      <w:ilvl w:val="0"/>
                      <w:numId w:val="13"/>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j</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index</m:t>
                    </m:r>
                    <m:d>
                      <m:dPr>
                        <m:begChr m:val="["/>
                        <m:endChr m:val="]"/>
                        <m:ctrlPr>
                          <w:rPr>
                            <w:rFonts w:ascii="Cambria Math" w:hAnsi="Cambria Math" w:cs="Courier New"/>
                            <w:b w:val="0"/>
                            <w:i/>
                            <w:sz w:val="18"/>
                            <w:szCs w:val="18"/>
                          </w:rPr>
                        </m:ctrlPr>
                      </m:dPr>
                      <m:e>
                        <m:r>
                          <m:rPr>
                            <m:sty m:val="bi"/>
                          </m:rPr>
                          <w:rPr>
                            <w:rFonts w:ascii="Cambria Math" w:hAnsi="Cambria Math" w:cs="Courier New"/>
                            <w:sz w:val="18"/>
                            <w:szCs w:val="18"/>
                          </w:rPr>
                          <m:t>end-2</m:t>
                        </m:r>
                        <m:r>
                          <m:rPr>
                            <m:sty m:val="bi"/>
                          </m:rPr>
                          <w:rPr>
                            <w:rFonts w:ascii="Cambria Math" w:hAnsi="Cambria Math" w:cs="Courier New"/>
                            <w:sz w:val="18"/>
                            <w:szCs w:val="18"/>
                          </w:rPr>
                          <m:t>d(C)</m:t>
                        </m:r>
                      </m:e>
                    </m:d>
                    <m:r>
                      <m:rPr>
                        <m:sty m:val="bi"/>
                      </m:rPr>
                      <w:rPr>
                        <w:rFonts w:ascii="Cambria Math" w:hAnsi="Cambria Math" w:cs="Courier New"/>
                        <w:sz w:val="18"/>
                        <w:szCs w:val="18"/>
                        <w:lang w:val="en-US"/>
                      </w:rPr>
                      <m:t>)</m:t>
                    </m:r>
                  </m:oMath>
                </w:p>
                <w:p w14:paraId="15FB80D9" w14:textId="77777777" w:rsidR="006B6164" w:rsidRPr="00237C52" w:rsidRDefault="006B6164" w:rsidP="005D0EF2">
                  <w:pPr>
                    <w:pStyle w:val="ae"/>
                    <w:numPr>
                      <w:ilvl w:val="0"/>
                      <w:numId w:val="13"/>
                    </w:numPr>
                    <w:spacing w:after="60"/>
                    <w:jc w:val="left"/>
                    <w:rPr>
                      <w:rFonts w:ascii="Courier New" w:hAnsi="Courier New" w:cs="Courier New"/>
                      <w:b w:val="0"/>
                      <w:sz w:val="18"/>
                      <w:szCs w:val="18"/>
                      <w:lang w:val="en-US"/>
                    </w:rPr>
                  </w:pP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B</m:t>
                        </m:r>
                      </m:e>
                      <m:sub>
                        <m:r>
                          <m:rPr>
                            <m:sty m:val="bi"/>
                          </m:rPr>
                          <w:rPr>
                            <w:rFonts w:ascii="Cambria Math" w:hAnsi="Cambria Math" w:cs="Courier New"/>
                            <w:sz w:val="18"/>
                            <w:szCs w:val="18"/>
                          </w:rPr>
                          <m:t>p</m:t>
                        </m:r>
                      </m:sub>
                    </m:sSub>
                    <m:r>
                      <m:rPr>
                        <m:sty m:val="bi"/>
                      </m:rPr>
                      <w:rPr>
                        <w:rFonts w:ascii="Cambria Math" w:hAnsi="Cambria Math" w:cs="Courier New"/>
                        <w:sz w:val="18"/>
                        <w:szCs w:val="18"/>
                        <w:lang w:val="en-US"/>
                      </w:rPr>
                      <m:t>[FromIndex</m:t>
                    </m:r>
                    <m:d>
                      <m:dPr>
                        <m:ctrlPr>
                          <w:rPr>
                            <w:rFonts w:ascii="Cambria Math" w:hAnsi="Cambria Math" w:cs="Courier New"/>
                            <w:b w:val="0"/>
                            <w:i/>
                            <w:sz w:val="18"/>
                            <w:szCs w:val="18"/>
                            <w:lang w:val="en-US"/>
                          </w:rPr>
                        </m:ctrlPr>
                      </m:dPr>
                      <m:e>
                        <m:sSub>
                          <m:sSubPr>
                            <m:ctrlPr>
                              <w:rPr>
                                <w:rFonts w:ascii="Cambria Math" w:hAnsi="Cambria Math" w:cs="Courier New"/>
                                <w:b w:val="0"/>
                                <w:i/>
                                <w:sz w:val="18"/>
                                <w:szCs w:val="18"/>
                              </w:rPr>
                            </m:ctrlPr>
                          </m:sSubPr>
                          <m:e>
                            <m:r>
                              <m:rPr>
                                <m:sty m:val="bi"/>
                              </m:rPr>
                              <w:rPr>
                                <w:rFonts w:ascii="Cambria Math" w:hAnsi="Cambria Math" w:cs="Courier New"/>
                                <w:sz w:val="18"/>
                                <w:szCs w:val="18"/>
                              </w:rPr>
                              <m:t>i</m:t>
                            </m:r>
                          </m:e>
                          <m:sub>
                            <m:r>
                              <m:rPr>
                                <m:sty m:val="bi"/>
                              </m:rPr>
                              <w:rPr>
                                <w:rFonts w:ascii="Cambria Math" w:hAnsi="Cambria Math" w:cs="Courier New"/>
                                <w:sz w:val="18"/>
                                <w:szCs w:val="18"/>
                              </w:rPr>
                              <m:t>B</m:t>
                            </m:r>
                          </m:sub>
                        </m:sSub>
                      </m:e>
                    </m:d>
                    <m:r>
                      <m:rPr>
                        <m:sty m:val="bi"/>
                      </m:rPr>
                      <w:rPr>
                        <w:rFonts w:ascii="Cambria Math" w:hAnsi="Cambria Math" w:cs="Courier New"/>
                        <w:sz w:val="18"/>
                        <w:szCs w:val="18"/>
                        <w:lang w:val="en-US"/>
                      </w:rPr>
                      <m:t>, FromIndex(</m:t>
                    </m:r>
                    <m:sSub>
                      <m:sSubPr>
                        <m:ctrlPr>
                          <w:rPr>
                            <w:rFonts w:ascii="Cambria Math" w:hAnsi="Cambria Math" w:cs="Courier New"/>
                            <w:b w:val="0"/>
                            <w:i/>
                            <w:sz w:val="18"/>
                            <w:szCs w:val="18"/>
                          </w:rPr>
                        </m:ctrlPr>
                      </m:sSubPr>
                      <m:e>
                        <m:r>
                          <m:rPr>
                            <m:sty m:val="bi"/>
                          </m:rPr>
                          <w:rPr>
                            <w:rFonts w:ascii="Cambria Math" w:hAnsi="Cambria Math" w:cs="Courier New"/>
                            <w:sz w:val="18"/>
                            <w:szCs w:val="18"/>
                          </w:rPr>
                          <m:t>j</m:t>
                        </m:r>
                      </m:e>
                      <m:sub>
                        <m:r>
                          <m:rPr>
                            <m:sty m:val="bi"/>
                          </m:rPr>
                          <w:rPr>
                            <w:rFonts w:ascii="Cambria Math" w:hAnsi="Cambria Math" w:cs="Courier New"/>
                            <w:sz w:val="18"/>
                            <w:szCs w:val="18"/>
                          </w:rPr>
                          <m:t>B</m:t>
                        </m:r>
                      </m:sub>
                    </m:sSub>
                    <m:r>
                      <m:rPr>
                        <m:sty m:val="bi"/>
                      </m:rPr>
                      <w:rPr>
                        <w:rFonts w:ascii="Cambria Math" w:hAnsi="Cambria Math" w:cs="Courier New"/>
                        <w:sz w:val="18"/>
                        <w:szCs w:val="18"/>
                        <w:lang w:val="en-US"/>
                      </w:rPr>
                      <m:t>)]←True</m:t>
                    </m:r>
                  </m:oMath>
                </w:p>
              </w:txbxContent>
            </v:textbox>
            <w10:wrap type="none"/>
            <w10:anchorlock/>
          </v:shape>
        </w:pict>
      </w:r>
    </w:p>
    <w:p w14:paraId="0AC4CEDC" w14:textId="77777777" w:rsidR="005D0EF2" w:rsidRPr="0043386C" w:rsidRDefault="005D0EF2" w:rsidP="005D0EF2">
      <w:pPr>
        <w:tabs>
          <w:tab w:val="left" w:pos="1590"/>
        </w:tabs>
        <w:spacing w:after="0" w:line="240" w:lineRule="auto"/>
        <w:jc w:val="center"/>
        <w:rPr>
          <w:rFonts w:ascii="Times New Roman" w:hAnsi="Times New Roman"/>
          <w:i/>
          <w:noProof/>
          <w:sz w:val="24"/>
          <w:szCs w:val="24"/>
          <w:lang w:val="en-US"/>
        </w:rPr>
      </w:pPr>
      <w:r w:rsidRPr="00531E14">
        <w:rPr>
          <w:rFonts w:ascii="Times New Roman" w:hAnsi="Times New Roman"/>
          <w:i/>
          <w:sz w:val="24"/>
          <w:szCs w:val="24"/>
          <w:lang w:val="en-US"/>
        </w:rPr>
        <w:t>Listing 2.</w:t>
      </w:r>
      <w:r w:rsidRPr="00531E14">
        <w:rPr>
          <w:rFonts w:ascii="Times New Roman" w:hAnsi="Times New Roman"/>
          <w:i/>
          <w:noProof/>
          <w:sz w:val="24"/>
          <w:szCs w:val="24"/>
          <w:lang w:val="en-US"/>
        </w:rPr>
        <w:t xml:space="preserve"> </w:t>
      </w:r>
      <w:r w:rsidRPr="00531E14">
        <w:rPr>
          <w:rFonts w:ascii="Times New Roman" w:hAnsi="Times New Roman"/>
          <w:iCs/>
          <w:noProof/>
          <w:sz w:val="24"/>
          <w:szCs w:val="24"/>
          <w:lang w:val="en-US"/>
        </w:rPr>
        <w:t>The procedure for updating matrix values</w:t>
      </w:r>
    </w:p>
    <w:p w14:paraId="3B40793B" w14:textId="77777777" w:rsidR="005D0EF2" w:rsidRPr="007E1AF6" w:rsidRDefault="005D0EF2" w:rsidP="005D0EF2">
      <w:pPr>
        <w:tabs>
          <w:tab w:val="left" w:pos="1590"/>
        </w:tabs>
        <w:spacing w:after="0" w:line="240" w:lineRule="auto"/>
        <w:rPr>
          <w:rStyle w:val="a3"/>
          <w:rFonts w:ascii="Times New Roman" w:hAnsi="Times New Roman"/>
          <w:color w:val="auto"/>
          <w:sz w:val="24"/>
          <w:szCs w:val="24"/>
          <w:lang w:val="en-US"/>
        </w:rPr>
      </w:pPr>
    </w:p>
    <w:p w14:paraId="3377A5D3"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Further, the algorithm uses five matrices for each nonterminal rule. Namely, for a rule </w:t>
      </w:r>
      <m:oMath>
        <m:r>
          <w:rPr>
            <w:rStyle w:val="a3"/>
            <w:rFonts w:ascii="Cambria Math" w:hAnsi="Cambria Math"/>
            <w:color w:val="auto"/>
            <w:sz w:val="24"/>
            <w:szCs w:val="24"/>
            <w:lang w:val="en-US"/>
          </w:rPr>
          <m:t>p</m:t>
        </m:r>
      </m:oMath>
      <w:r w:rsidRPr="0043386C">
        <w:rPr>
          <w:rStyle w:val="a3"/>
          <w:rFonts w:ascii="Times New Roman" w:hAnsi="Times New Roman"/>
          <w:color w:val="auto"/>
          <w:sz w:val="24"/>
          <w:szCs w:val="24"/>
          <w:lang w:val="en-US"/>
        </w:rPr>
        <w:t xml:space="preserve"> of the form </w:t>
      </w:r>
      <m:oMath>
        <m:r>
          <w:rPr>
            <w:rStyle w:val="a3"/>
            <w:rFonts w:ascii="Cambria Math" w:hAnsi="Cambria Math"/>
            <w:color w:val="auto"/>
            <w:sz w:val="24"/>
            <w:szCs w:val="24"/>
            <w:lang w:val="en-US"/>
          </w:rPr>
          <m:t>A→f</m:t>
        </m:r>
        <m:d>
          <m:dPr>
            <m:ctrlPr>
              <w:rPr>
                <w:rStyle w:val="a3"/>
                <w:rFonts w:ascii="Cambria Math" w:hAnsi="Cambria Math"/>
                <w:i/>
                <w:color w:val="auto"/>
                <w:sz w:val="24"/>
                <w:szCs w:val="24"/>
                <w:lang w:val="en-US"/>
              </w:rPr>
            </m:ctrlPr>
          </m:dPr>
          <m:e>
            <m:r>
              <w:rPr>
                <w:rStyle w:val="a3"/>
                <w:rFonts w:ascii="Cambria Math" w:hAnsi="Cambria Math"/>
                <w:color w:val="auto"/>
                <w:sz w:val="24"/>
                <w:szCs w:val="24"/>
                <w:lang w:val="en-US"/>
              </w:rPr>
              <m:t>B, C</m:t>
            </m:r>
          </m:e>
        </m:d>
      </m:oMath>
      <w:r w:rsidRPr="0043386C">
        <w:rPr>
          <w:rStyle w:val="a3"/>
          <w:rFonts w:ascii="Times New Roman" w:hAnsi="Times New Roman"/>
          <w:color w:val="auto"/>
          <w:sz w:val="24"/>
          <w:szCs w:val="24"/>
          <w:lang w:val="en-US"/>
        </w:rPr>
        <w:t xml:space="preserve">, the algorithm supports the matrix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p</m:t>
            </m:r>
          </m:sub>
        </m:sSub>
      </m:oMath>
      <w:r w:rsidRPr="0043386C">
        <w:rPr>
          <w:rStyle w:val="a3"/>
          <w:rFonts w:ascii="Times New Roman" w:hAnsi="Times New Roman"/>
          <w:color w:val="auto"/>
          <w:sz w:val="24"/>
          <w:szCs w:val="24"/>
          <w:lang w:val="en-US"/>
        </w:rPr>
        <w:t xml:space="preserve"> in which the result is stored, taking into account the sets in Definition 7 for the nonterminal </w:t>
      </w:r>
      <m:oMath>
        <m:r>
          <w:rPr>
            <w:rStyle w:val="a3"/>
            <w:rFonts w:ascii="Cambria Math" w:hAnsi="Cambria Math"/>
            <w:color w:val="auto"/>
            <w:sz w:val="24"/>
            <w:szCs w:val="24"/>
            <w:lang w:val="en-US"/>
          </w:rPr>
          <m:t>B</m:t>
        </m:r>
      </m:oMath>
      <w:r w:rsidRPr="0043386C">
        <w:rPr>
          <w:rStyle w:val="a3"/>
          <w:rFonts w:ascii="Times New Roman" w:hAnsi="Times New Roman"/>
          <w:color w:val="auto"/>
          <w:sz w:val="24"/>
          <w:szCs w:val="24"/>
          <w:lang w:val="en-US"/>
        </w:rPr>
        <w:t>, as well as the matrix</w:t>
      </w:r>
      <m:oMath>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p</m:t>
            </m:r>
          </m:sub>
        </m:sSub>
        <m:r>
          <w:rPr>
            <w:rStyle w:val="a3"/>
            <w:rFonts w:ascii="Cambria Math" w:hAnsi="Cambria Math"/>
            <w:color w:val="auto"/>
            <w:sz w:val="24"/>
            <w:szCs w:val="24"/>
            <w:lang w:val="en-US"/>
          </w:rPr>
          <m:t>_new</m:t>
        </m:r>
      </m:oMath>
      <w:r w:rsidRPr="0043386C">
        <w:rPr>
          <w:rStyle w:val="a3"/>
          <w:rFonts w:ascii="Times New Roman" w:hAnsi="Times New Roman"/>
          <w:color w:val="auto"/>
          <w:sz w:val="24"/>
          <w:szCs w:val="24"/>
          <w:lang w:val="en-US"/>
        </w:rPr>
        <w:t xml:space="preserve">, which stores the result, taking into account the sets, which was obtained only at the previous step. Similarly for the nonterminal </w:t>
      </w:r>
      <m:oMath>
        <m:r>
          <w:rPr>
            <w:rStyle w:val="a3"/>
            <w:rFonts w:ascii="Cambria Math" w:hAnsi="Cambria Math"/>
            <w:color w:val="auto"/>
            <w:sz w:val="24"/>
            <w:szCs w:val="24"/>
            <w:lang w:val="en-US"/>
          </w:rPr>
          <m:t>C</m:t>
        </m:r>
      </m:oMath>
      <w:r w:rsidRPr="0043386C">
        <w:rPr>
          <w:rStyle w:val="a3"/>
          <w:rFonts w:ascii="Times New Roman" w:hAnsi="Times New Roman"/>
          <w:color w:val="auto"/>
          <w:sz w:val="24"/>
          <w:szCs w:val="24"/>
          <w:lang w:val="en-US"/>
        </w:rPr>
        <w:t xml:space="preserve">. Also, the information about found paths corresponding to this rule is stored in matrix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A</m:t>
            </m:r>
          </m:e>
          <m:sub>
            <m:r>
              <w:rPr>
                <w:rStyle w:val="a3"/>
                <w:rFonts w:ascii="Cambria Math" w:hAnsi="Cambria Math"/>
                <w:color w:val="auto"/>
                <w:sz w:val="24"/>
                <w:szCs w:val="24"/>
                <w:lang w:val="en-US"/>
              </w:rPr>
              <m:t>p</m:t>
            </m:r>
          </m:sub>
        </m:sSub>
      </m:oMath>
      <w:r w:rsidRPr="0043386C">
        <w:rPr>
          <w:rStyle w:val="a3"/>
          <w:rFonts w:ascii="Times New Roman" w:hAnsi="Times New Roman"/>
          <w:color w:val="auto"/>
          <w:sz w:val="24"/>
          <w:szCs w:val="24"/>
          <w:lang w:val="en-US"/>
        </w:rPr>
        <w:t xml:space="preserve">, taking into account the set </w:t>
      </w:r>
      <m:oMath>
        <m:r>
          <w:rPr>
            <w:rStyle w:val="a3"/>
            <w:rFonts w:ascii="Cambria Math" w:hAnsi="Cambria Math"/>
            <w:color w:val="auto"/>
            <w:sz w:val="24"/>
            <w:szCs w:val="24"/>
            <w:lang w:val="en-US"/>
          </w:rPr>
          <m:t>end_A(p)</m:t>
        </m:r>
      </m:oMath>
      <w:r w:rsidRPr="0043386C">
        <w:rPr>
          <w:rStyle w:val="a3"/>
          <w:rFonts w:ascii="Times New Roman" w:hAnsi="Times New Roman"/>
          <w:color w:val="auto"/>
          <w:sz w:val="24"/>
          <w:szCs w:val="24"/>
          <w:lang w:val="en-US"/>
        </w:rPr>
        <w:t>. And after processing the terminating rules, it is necessary to add new results to the supported matrices. This is exactly what the algorithm in lines 8</w:t>
      </w:r>
      <w:r w:rsidRPr="00EC58C5">
        <w:rPr>
          <w:rStyle w:val="a3"/>
          <w:rFonts w:ascii="Times New Roman" w:hAnsi="Times New Roman"/>
          <w:color w:val="auto"/>
          <w:sz w:val="24"/>
          <w:szCs w:val="24"/>
          <w:lang w:val="en-US"/>
        </w:rPr>
        <w:t>–</w:t>
      </w:r>
      <w:r w:rsidRPr="0043386C">
        <w:rPr>
          <w:rStyle w:val="a3"/>
          <w:rFonts w:ascii="Times New Roman" w:hAnsi="Times New Roman"/>
          <w:color w:val="auto"/>
          <w:sz w:val="24"/>
          <w:szCs w:val="24"/>
          <w:lang w:val="en-US"/>
        </w:rPr>
        <w:t>9 does.</w:t>
      </w:r>
    </w:p>
    <w:p w14:paraId="10215DE1"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Next, the algorithm proceeds to the consideration of nonterminating rules. Namely, in the line 12, the algorithm calculates new paths in the graph using four matrices for nonterminals from the rhs of the rule. Further, the algorithm update</w:t>
      </w:r>
      <w:ins w:id="134" w:author="NAK" w:date="2023-02-23T09:13:00Z">
        <w:r w:rsidR="00541850">
          <w:rPr>
            <w:rStyle w:val="a3"/>
            <w:rFonts w:ascii="Times New Roman" w:hAnsi="Times New Roman"/>
            <w:color w:val="auto"/>
            <w:sz w:val="24"/>
            <w:szCs w:val="24"/>
            <w:lang w:val="en-US"/>
          </w:rPr>
          <w:t>s</w:t>
        </w:r>
      </w:ins>
      <w:r w:rsidRPr="0043386C">
        <w:rPr>
          <w:rStyle w:val="a3"/>
          <w:rFonts w:ascii="Times New Roman" w:hAnsi="Times New Roman"/>
          <w:color w:val="auto"/>
          <w:sz w:val="24"/>
          <w:szCs w:val="24"/>
          <w:lang w:val="en-US"/>
        </w:rPr>
        <w:t xml:space="preserve"> the matrices </w:t>
      </w:r>
      <m:oMath>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p</m:t>
            </m:r>
          </m:sub>
        </m:sSub>
        <m:r>
          <w:rPr>
            <w:rStyle w:val="a3"/>
            <w:rFonts w:ascii="Cambria Math" w:hAnsi="Cambria Math"/>
            <w:color w:val="auto"/>
            <w:sz w:val="24"/>
            <w:szCs w:val="24"/>
            <w:lang w:val="en-US"/>
          </w:rPr>
          <m:t>_new</m:t>
        </m:r>
      </m:oMath>
      <w:r w:rsidRPr="0043386C">
        <w:rPr>
          <w:rStyle w:val="a3"/>
          <w:rFonts w:ascii="Times New Roman" w:hAnsi="Times New Roman"/>
          <w:color w:val="auto"/>
          <w:sz w:val="24"/>
          <w:szCs w:val="24"/>
          <w:lang w:val="en-US"/>
        </w:rPr>
        <w:t xml:space="preserve"> and </w:t>
      </w:r>
      <m:oMath>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C</m:t>
            </m:r>
          </m:e>
          <m:sub>
            <m:r>
              <w:rPr>
                <w:rStyle w:val="a3"/>
                <w:rFonts w:ascii="Cambria Math" w:hAnsi="Cambria Math"/>
                <w:color w:val="auto"/>
                <w:sz w:val="24"/>
                <w:szCs w:val="24"/>
                <w:lang w:val="en-US"/>
              </w:rPr>
              <m:t>p</m:t>
            </m:r>
          </m:sub>
        </m:sSub>
        <m:r>
          <w:rPr>
            <w:rStyle w:val="a3"/>
            <w:rFonts w:ascii="Cambria Math" w:hAnsi="Cambria Math"/>
            <w:color w:val="auto"/>
            <w:sz w:val="24"/>
            <w:szCs w:val="24"/>
            <w:lang w:val="en-US"/>
          </w:rPr>
          <m:t>_new</m:t>
        </m:r>
      </m:oMath>
      <w:r w:rsidRPr="0043386C">
        <w:rPr>
          <w:rStyle w:val="a3"/>
          <w:rFonts w:ascii="Times New Roman" w:hAnsi="Times New Roman"/>
          <w:color w:val="auto"/>
          <w:sz w:val="24"/>
          <w:szCs w:val="24"/>
          <w:lang w:val="en-US"/>
        </w:rPr>
        <w:t xml:space="preserve"> to store only new values that was added at this iteration. Also, algorithm writes only new values to the matrix </w:t>
      </w:r>
      <m:oMath>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A</m:t>
            </m:r>
          </m:e>
          <m:sub>
            <m:r>
              <w:rPr>
                <w:rStyle w:val="a3"/>
                <w:rFonts w:ascii="Cambria Math" w:hAnsi="Cambria Math"/>
                <w:color w:val="auto"/>
                <w:sz w:val="24"/>
                <w:szCs w:val="24"/>
                <w:lang w:val="en-US"/>
              </w:rPr>
              <m:t>p</m:t>
            </m:r>
          </m:sub>
        </m:sSub>
      </m:oMath>
      <w:r w:rsidRPr="0043386C">
        <w:rPr>
          <w:rStyle w:val="a3"/>
          <w:rFonts w:ascii="Times New Roman" w:hAnsi="Times New Roman"/>
          <w:color w:val="auto"/>
          <w:sz w:val="24"/>
          <w:szCs w:val="24"/>
          <w:lang w:val="en-US"/>
        </w:rPr>
        <w:t xml:space="preserve"> for the nonterminal</w:t>
      </w:r>
      <m:oMath>
        <m:r>
          <w:rPr>
            <w:rStyle w:val="a3"/>
            <w:rFonts w:ascii="Cambria Math" w:hAnsi="Cambria Math"/>
            <w:color w:val="auto"/>
            <w:sz w:val="24"/>
            <w:szCs w:val="24"/>
            <w:lang w:val="en-US"/>
          </w:rPr>
          <m:t xml:space="preserve"> A</m:t>
        </m:r>
      </m:oMath>
      <w:r w:rsidRPr="0043386C">
        <w:rPr>
          <w:rStyle w:val="a3"/>
          <w:rFonts w:ascii="Times New Roman" w:hAnsi="Times New Roman"/>
          <w:color w:val="auto"/>
          <w:sz w:val="24"/>
          <w:szCs w:val="24"/>
          <w:lang w:val="en-US"/>
        </w:rPr>
        <w:t xml:space="preserve"> and propagate</w:t>
      </w:r>
      <w:ins w:id="135" w:author="NAK" w:date="2023-02-23T09:14:00Z">
        <w:r w:rsidR="00541850">
          <w:rPr>
            <w:rStyle w:val="a3"/>
            <w:rFonts w:ascii="Times New Roman" w:hAnsi="Times New Roman"/>
            <w:color w:val="auto"/>
            <w:sz w:val="24"/>
            <w:szCs w:val="24"/>
            <w:lang w:val="en-US"/>
          </w:rPr>
          <w:t>s</w:t>
        </w:r>
      </w:ins>
      <w:r w:rsidRPr="0043386C">
        <w:rPr>
          <w:rStyle w:val="a3"/>
          <w:rFonts w:ascii="Times New Roman" w:hAnsi="Times New Roman"/>
          <w:color w:val="auto"/>
          <w:sz w:val="24"/>
          <w:szCs w:val="24"/>
          <w:lang w:val="en-US"/>
        </w:rPr>
        <w:t xml:space="preserve"> new results among all matrices for the nonterminal </w:t>
      </w:r>
      <m:oMath>
        <m:r>
          <w:rPr>
            <w:rStyle w:val="a3"/>
            <w:rFonts w:ascii="Cambria Math" w:hAnsi="Cambria Math"/>
            <w:color w:val="auto"/>
            <w:sz w:val="24"/>
            <w:szCs w:val="24"/>
            <w:lang w:val="en-US"/>
          </w:rPr>
          <m:t>A</m:t>
        </m:r>
      </m:oMath>
      <w:r w:rsidRPr="0043386C">
        <w:rPr>
          <w:rStyle w:val="a3"/>
          <w:rFonts w:ascii="Times New Roman" w:hAnsi="Times New Roman"/>
          <w:color w:val="auto"/>
          <w:sz w:val="24"/>
          <w:szCs w:val="24"/>
          <w:lang w:val="en-US"/>
        </w:rPr>
        <w:t xml:space="preserve"> in the rhs of other rules.</w:t>
      </w:r>
    </w:p>
    <w:p w14:paraId="6B1B4C7D" w14:textId="77777777" w:rsidR="005D0EF2" w:rsidRPr="0058711E"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The algorithm works while at least one value has appeared on the current iteration using the loop in lines 10</w:t>
      </w:r>
      <w:r w:rsidRPr="003E21C6">
        <w:rPr>
          <w:rStyle w:val="a3"/>
          <w:rFonts w:ascii="Times New Roman" w:hAnsi="Times New Roman"/>
          <w:color w:val="auto"/>
          <w:sz w:val="24"/>
          <w:szCs w:val="24"/>
          <w:lang w:val="en-US"/>
        </w:rPr>
        <w:t>–</w:t>
      </w:r>
      <w:r w:rsidRPr="0043386C">
        <w:rPr>
          <w:rStyle w:val="a3"/>
          <w:rFonts w:ascii="Times New Roman" w:hAnsi="Times New Roman"/>
          <w:color w:val="auto"/>
          <w:sz w:val="24"/>
          <w:szCs w:val="24"/>
          <w:lang w:val="en-US"/>
        </w:rPr>
        <w:t xml:space="preserve">17. As the last step, the algorithm collects values from all rules where there is the starting nonterminal on the left-hand side (lhs) and puts these values into the matrix </w:t>
      </w:r>
      <w:r w:rsidRPr="0043386C">
        <w:rPr>
          <w:rStyle w:val="a3"/>
          <w:rFonts w:ascii="Times New Roman" w:hAnsi="Times New Roman"/>
          <w:i/>
          <w:color w:val="auto"/>
          <w:sz w:val="24"/>
          <w:szCs w:val="24"/>
          <w:lang w:val="en-US"/>
        </w:rPr>
        <w:t>Res</w:t>
      </w:r>
      <w:r w:rsidRPr="0043386C">
        <w:rPr>
          <w:rStyle w:val="a3"/>
          <w:rFonts w:ascii="Times New Roman" w:hAnsi="Times New Roman"/>
          <w:color w:val="auto"/>
          <w:sz w:val="24"/>
          <w:szCs w:val="24"/>
          <w:lang w:val="en-US"/>
        </w:rPr>
        <w:t xml:space="preserve"> for the MCFL-reachability result. The indices must be recalculated using the </w:t>
      </w:r>
      <w:r w:rsidRPr="0043386C">
        <w:rPr>
          <w:rStyle w:val="a3"/>
          <w:rFonts w:ascii="Times New Roman" w:hAnsi="Times New Roman"/>
          <w:i/>
          <w:color w:val="auto"/>
          <w:sz w:val="24"/>
          <w:szCs w:val="24"/>
          <w:lang w:val="en-US"/>
        </w:rPr>
        <w:t>transform_index</w:t>
      </w:r>
      <w:r w:rsidRPr="0043386C">
        <w:rPr>
          <w:rStyle w:val="a3"/>
          <w:rFonts w:ascii="Times New Roman" w:hAnsi="Times New Roman"/>
          <w:color w:val="auto"/>
          <w:sz w:val="24"/>
          <w:szCs w:val="24"/>
          <w:lang w:val="en-US"/>
        </w:rPr>
        <w:t xml:space="preserve"> </w:t>
      </w:r>
      <w:r w:rsidRPr="0058711E">
        <w:rPr>
          <w:rStyle w:val="a3"/>
          <w:rFonts w:ascii="Times New Roman" w:hAnsi="Times New Roman"/>
          <w:color w:val="auto"/>
          <w:sz w:val="24"/>
          <w:szCs w:val="24"/>
          <w:lang w:val="en-US"/>
        </w:rPr>
        <w:t>procedure presented in Listing 3.</w:t>
      </w:r>
    </w:p>
    <w:p w14:paraId="115249C1" w14:textId="77777777" w:rsidR="005D0EF2" w:rsidRPr="0058711E"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58711E">
        <w:rPr>
          <w:rStyle w:val="a3"/>
          <w:rFonts w:ascii="Times New Roman" w:hAnsi="Times New Roman"/>
          <w:color w:val="auto"/>
          <w:sz w:val="24"/>
          <w:szCs w:val="24"/>
          <w:lang w:val="en-US"/>
        </w:rPr>
        <w:t>Similarly to the proof of the correctness of the matrix-based CFL-reachability algorithm from [12], it can be shown that the following theorem holds by the induction on the iteration number and on the height of derivation trees.</w:t>
      </w:r>
    </w:p>
    <w:p w14:paraId="1CE42BC9"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58711E">
        <w:rPr>
          <w:rStyle w:val="a3"/>
          <w:rFonts w:ascii="Times New Roman" w:hAnsi="Times New Roman"/>
          <w:b/>
          <w:color w:val="auto"/>
          <w:sz w:val="24"/>
          <w:szCs w:val="24"/>
          <w:lang w:val="en-US"/>
        </w:rPr>
        <w:t>Theorem 2.</w:t>
      </w:r>
      <w:r w:rsidRPr="0058711E">
        <w:rPr>
          <w:rStyle w:val="a3"/>
          <w:rFonts w:ascii="Times New Roman" w:hAnsi="Times New Roman"/>
          <w:color w:val="auto"/>
          <w:sz w:val="24"/>
          <w:szCs w:val="24"/>
          <w:lang w:val="en-US"/>
        </w:rPr>
        <w:t xml:space="preserve"> Let </w:t>
      </w:r>
      <m:oMath>
        <m:r>
          <w:rPr>
            <w:rStyle w:val="a3"/>
            <w:rFonts w:ascii="Cambria Math" w:hAnsi="Cambria Math"/>
            <w:color w:val="auto"/>
            <w:sz w:val="24"/>
            <w:szCs w:val="24"/>
            <w:lang w:val="en-US"/>
          </w:rPr>
          <m:t xml:space="preserve">G=(N, </m:t>
        </m:r>
        <m:r>
          <m:rPr>
            <m:sty m:val="p"/>
          </m:rPr>
          <w:rPr>
            <w:rStyle w:val="a3"/>
            <w:rFonts w:ascii="Cambria Math" w:hAnsi="Cambria Math"/>
            <w:color w:val="auto"/>
            <w:sz w:val="24"/>
            <w:szCs w:val="24"/>
            <w:lang w:val="en-US"/>
          </w:rPr>
          <m:t>Σ</m:t>
        </m:r>
        <m:r>
          <w:rPr>
            <w:rStyle w:val="a3"/>
            <w:rFonts w:ascii="Cambria Math" w:hAnsi="Cambria Math"/>
            <w:color w:val="auto"/>
            <w:sz w:val="24"/>
            <w:szCs w:val="24"/>
            <w:lang w:val="en-US"/>
          </w:rPr>
          <m:t>, P, S, d)</m:t>
        </m:r>
      </m:oMath>
      <w:r w:rsidRPr="0058711E">
        <w:rPr>
          <w:rStyle w:val="a3"/>
          <w:rFonts w:ascii="Times New Roman" w:hAnsi="Times New Roman"/>
          <w:color w:val="auto"/>
          <w:sz w:val="24"/>
          <w:szCs w:val="24"/>
          <w:lang w:val="en-US"/>
        </w:rPr>
        <w:t xml:space="preserve"> be an MCFG in </w:t>
      </w:r>
      <w:r w:rsidRPr="0058711E">
        <w:rPr>
          <w:rStyle w:val="a3"/>
          <w:rFonts w:ascii="Times New Roman" w:hAnsi="Times New Roman"/>
          <w:i/>
          <w:color w:val="auto"/>
          <w:sz w:val="24"/>
          <w:szCs w:val="24"/>
          <w:lang w:val="en-US"/>
        </w:rPr>
        <w:t>normal form</w:t>
      </w:r>
      <w:r w:rsidRPr="0058711E">
        <w:rPr>
          <w:rStyle w:val="a3"/>
          <w:rFonts w:ascii="Times New Roman" w:hAnsi="Times New Roman"/>
          <w:color w:val="auto"/>
          <w:sz w:val="24"/>
          <w:szCs w:val="24"/>
          <w:lang w:val="en-US"/>
        </w:rPr>
        <w:t xml:space="preserve">, </w:t>
      </w:r>
      <m:oMath>
        <m:r>
          <w:rPr>
            <w:rStyle w:val="a3"/>
            <w:rFonts w:ascii="Cambria Math" w:hAnsi="Cambria Math"/>
            <w:color w:val="auto"/>
            <w:sz w:val="24"/>
            <w:szCs w:val="24"/>
            <w:lang w:val="en-US"/>
          </w:rPr>
          <m:t>D=(V, E,</m:t>
        </m:r>
        <m:r>
          <m:rPr>
            <m:sty m:val="p"/>
          </m:rPr>
          <w:rPr>
            <w:rStyle w:val="a3"/>
            <w:rFonts w:ascii="Cambria Math" w:hAnsi="Cambria Math"/>
            <w:color w:val="auto"/>
            <w:sz w:val="24"/>
            <w:szCs w:val="24"/>
            <w:lang w:val="en-US"/>
          </w:rPr>
          <m:t xml:space="preserve"> Σ</m:t>
        </m:r>
        <m:r>
          <w:rPr>
            <w:rStyle w:val="a3"/>
            <w:rFonts w:ascii="Cambria Math" w:hAnsi="Cambria Math"/>
            <w:color w:val="auto"/>
            <w:sz w:val="24"/>
            <w:szCs w:val="24"/>
            <w:lang w:val="en-US"/>
          </w:rPr>
          <m:t>)</m:t>
        </m:r>
      </m:oMath>
      <w:r w:rsidRPr="0058711E">
        <w:rPr>
          <w:rStyle w:val="a3"/>
          <w:rFonts w:ascii="Times New Roman" w:hAnsi="Times New Roman"/>
          <w:color w:val="auto"/>
          <w:sz w:val="24"/>
          <w:szCs w:val="24"/>
          <w:lang w:val="en-US"/>
        </w:rPr>
        <w:t xml:space="preserve"> be an labeled directed graph and </w:t>
      </w:r>
      <w:r w:rsidRPr="0058711E">
        <w:rPr>
          <w:rStyle w:val="a3"/>
          <w:rFonts w:ascii="Times New Roman" w:hAnsi="Times New Roman"/>
          <w:i/>
          <w:color w:val="auto"/>
          <w:sz w:val="24"/>
          <w:szCs w:val="24"/>
          <w:lang w:val="en-US"/>
        </w:rPr>
        <w:t>Res</w:t>
      </w:r>
      <w:r w:rsidRPr="0058711E">
        <w:rPr>
          <w:rStyle w:val="a3"/>
          <w:rFonts w:ascii="Times New Roman" w:hAnsi="Times New Roman"/>
          <w:color w:val="auto"/>
          <w:sz w:val="24"/>
          <w:szCs w:val="24"/>
          <w:lang w:val="en-US"/>
        </w:rPr>
        <w:t xml:space="preserve"> be the matrix obtained as a result of the algorithm in Listing 1.</w:t>
      </w:r>
      <w:r w:rsidRPr="0043386C">
        <w:rPr>
          <w:rStyle w:val="a3"/>
          <w:rFonts w:ascii="Times New Roman" w:hAnsi="Times New Roman"/>
          <w:color w:val="auto"/>
          <w:sz w:val="24"/>
          <w:szCs w:val="24"/>
          <w:lang w:val="en-US"/>
        </w:rPr>
        <w:t xml:space="preserve"> Then </w:t>
      </w:r>
      <m:oMath>
        <m:d>
          <m:dPr>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0</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n</m:t>
                </m:r>
              </m:sub>
            </m:sSub>
          </m:e>
        </m:d>
        <m:r>
          <w:rPr>
            <w:rStyle w:val="a3"/>
            <w:rFonts w:ascii="Cambria Math" w:hAnsi="Cambria Math"/>
            <w:color w:val="auto"/>
            <w:sz w:val="24"/>
            <w:szCs w:val="24"/>
            <w:lang w:val="en-US"/>
          </w:rPr>
          <m:t>∈</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R</m:t>
            </m:r>
          </m:e>
          <m:sub>
            <m:r>
              <w:rPr>
                <w:rStyle w:val="a3"/>
                <w:rFonts w:ascii="Cambria Math" w:hAnsi="Cambria Math"/>
                <w:color w:val="auto"/>
                <w:sz w:val="24"/>
                <w:szCs w:val="24"/>
                <w:lang w:val="en-US"/>
              </w:rPr>
              <m:t>D,L(G)</m:t>
            </m:r>
          </m:sub>
        </m:sSub>
      </m:oMath>
      <w:r w:rsidRPr="0043386C">
        <w:rPr>
          <w:rStyle w:val="a3"/>
          <w:rFonts w:ascii="Times New Roman" w:hAnsi="Times New Roman"/>
          <w:color w:val="auto"/>
          <w:sz w:val="24"/>
          <w:szCs w:val="24"/>
          <w:lang w:val="en-US"/>
        </w:rPr>
        <w:t xml:space="preserve"> iff </w:t>
      </w:r>
      <m:oMath>
        <m:r>
          <w:rPr>
            <w:rStyle w:val="a3"/>
            <w:rFonts w:ascii="Cambria Math" w:hAnsi="Cambria Math"/>
            <w:color w:val="auto"/>
            <w:sz w:val="24"/>
            <w:szCs w:val="24"/>
            <w:lang w:val="en-US"/>
          </w:rPr>
          <m:t>Res</m:t>
        </m:r>
        <m:d>
          <m:dPr>
            <m:begChr m:val="["/>
            <m:endChr m:val="]"/>
            <m:ctrlPr>
              <w:rPr>
                <w:rStyle w:val="a3"/>
                <w:rFonts w:ascii="Cambria Math" w:hAnsi="Cambria Math"/>
                <w:i/>
                <w:color w:val="auto"/>
                <w:sz w:val="24"/>
                <w:szCs w:val="24"/>
                <w:lang w:val="en-US"/>
              </w:rPr>
            </m:ctrlPr>
          </m:dPr>
          <m:e>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0</m:t>
                </m:r>
              </m:sub>
            </m:sSub>
            <m:r>
              <w:rPr>
                <w:rStyle w:val="a3"/>
                <w:rFonts w:ascii="Cambria Math" w:hAnsi="Cambria Math"/>
                <w:color w:val="auto"/>
                <w:sz w:val="24"/>
                <w:szCs w:val="24"/>
                <w:lang w:val="en-US"/>
              </w:rPr>
              <m:t xml:space="preserve">, </m:t>
            </m:r>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v</m:t>
                </m:r>
              </m:e>
              <m:sub>
                <m:r>
                  <w:rPr>
                    <w:rStyle w:val="a3"/>
                    <w:rFonts w:ascii="Cambria Math" w:hAnsi="Cambria Math"/>
                    <w:color w:val="auto"/>
                    <w:sz w:val="24"/>
                    <w:szCs w:val="24"/>
                    <w:lang w:val="en-US"/>
                  </w:rPr>
                  <m:t>n</m:t>
                </m:r>
              </m:sub>
            </m:sSub>
          </m:e>
        </m:d>
        <m:r>
          <w:rPr>
            <w:rStyle w:val="a3"/>
            <w:rFonts w:ascii="Cambria Math" w:hAnsi="Cambria Math"/>
            <w:color w:val="auto"/>
            <w:sz w:val="24"/>
            <w:szCs w:val="24"/>
            <w:lang w:val="en-US"/>
          </w:rPr>
          <m:t>=True</m:t>
        </m:r>
      </m:oMath>
      <w:r w:rsidRPr="0043386C">
        <w:rPr>
          <w:rStyle w:val="a3"/>
          <w:rFonts w:ascii="Times New Roman" w:hAnsi="Times New Roman"/>
          <w:color w:val="auto"/>
          <w:sz w:val="24"/>
          <w:szCs w:val="24"/>
          <w:lang w:val="en-US"/>
        </w:rPr>
        <w:t>.</w:t>
      </w:r>
    </w:p>
    <w:p w14:paraId="78707A1C" w14:textId="77777777" w:rsidR="005D0EF2" w:rsidRPr="0043386C" w:rsidRDefault="00517E90" w:rsidP="005D0EF2">
      <w:pPr>
        <w:tabs>
          <w:tab w:val="left" w:pos="1590"/>
        </w:tabs>
        <w:spacing w:after="0" w:line="240" w:lineRule="auto"/>
        <w:ind w:firstLine="709"/>
        <w:jc w:val="both"/>
        <w:rPr>
          <w:rStyle w:val="a3"/>
          <w:rFonts w:ascii="Times New Roman" w:hAnsi="Times New Roman"/>
          <w:color w:val="auto"/>
          <w:sz w:val="24"/>
          <w:szCs w:val="24"/>
          <w:lang w:val="en-US"/>
        </w:rPr>
      </w:pPr>
      <w:r>
        <w:rPr>
          <w:noProof/>
          <w:lang w:eastAsia="ru-RU"/>
        </w:rPr>
      </w:r>
      <w:r>
        <w:rPr>
          <w:noProof/>
          <w:lang w:eastAsia="ru-RU"/>
        </w:rPr>
        <w:pict w14:anchorId="01502D9D">
          <v:shape id="_x0000_s1026" type="#_x0000_t202" style="width:393.95pt;height:260.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" stroked="f">
            <v:textbox>
              <w:txbxContent>
                <w:p w14:paraId="24B5D35E" w14:textId="77777777" w:rsidR="006B6164" w:rsidRPr="00237C52" w:rsidRDefault="006B6164" w:rsidP="005D0EF2">
                  <w:pPr>
                    <w:pStyle w:val="FirstParagraph"/>
                    <w:numPr>
                      <w:ilvl w:val="0"/>
                      <w:numId w:val="14"/>
                    </w:numPr>
                    <w:spacing w:before="0" w:after="60"/>
                    <w:rPr>
                      <w:rFonts w:ascii="Courier New" w:hAnsi="Courier New" w:cs="Courier New"/>
                      <w:i/>
                      <w:sz w:val="18"/>
                      <w:szCs w:val="18"/>
                    </w:rPr>
                  </w:pPr>
                  <w:r w:rsidRPr="00237C52">
                    <w:rPr>
                      <w:rFonts w:ascii="Courier New" w:hAnsi="Courier New" w:cs="Courier New"/>
                      <w:sz w:val="18"/>
                      <w:szCs w:val="18"/>
                    </w:rPr>
                    <w:t>procedure</w:t>
                  </w:r>
                  <w:r w:rsidRPr="00237C52">
                    <w:rPr>
                      <w:rFonts w:ascii="Courier New" w:hAnsi="Courier New" w:cs="Courier New"/>
                      <w:i/>
                      <w:sz w:val="18"/>
                      <w:szCs w:val="18"/>
                    </w:rPr>
                    <w:t xml:space="preserve"> transform_index(i, j, p)    </w:t>
                  </w:r>
                  <w:r w:rsidRPr="00237C52">
                    <w:rPr>
                      <w:rFonts w:ascii="Courier New" w:hAnsi="Courier New" w:cs="Courier New"/>
                      <w:sz w:val="18"/>
                      <w:szCs w:val="18"/>
                    </w:rPr>
                    <w:t xml:space="preserve">// transform the indices </w:t>
                  </w:r>
                  <w:r w:rsidRPr="00237C52">
                    <w:rPr>
                      <w:rFonts w:ascii="Courier New" w:hAnsi="Courier New" w:cs="Courier New"/>
                      <w:i/>
                      <w:sz w:val="18"/>
                      <w:szCs w:val="18"/>
                    </w:rPr>
                    <w:t>i</w:t>
                  </w:r>
                  <w:r w:rsidRPr="00237C52">
                    <w:rPr>
                      <w:rFonts w:ascii="Courier New" w:hAnsi="Courier New" w:cs="Courier New"/>
                      <w:sz w:val="18"/>
                      <w:szCs w:val="18"/>
                    </w:rPr>
                    <w:t xml:space="preserve"> and </w:t>
                  </w:r>
                  <w:r w:rsidRPr="00237C52">
                    <w:rPr>
                      <w:rFonts w:ascii="Courier New" w:hAnsi="Courier New" w:cs="Courier New"/>
                      <w:i/>
                      <w:sz w:val="18"/>
                      <w:szCs w:val="18"/>
                    </w:rPr>
                    <w:t>j</w:t>
                  </w:r>
                  <w:r w:rsidRPr="00237C52">
                    <w:rPr>
                      <w:rFonts w:ascii="Courier New" w:hAnsi="Courier New" w:cs="Courier New"/>
                      <w:sz w:val="18"/>
                      <w:szCs w:val="18"/>
                    </w:rPr>
                    <w:t xml:space="preserve"> taking into account the set </w:t>
                  </w:r>
                  <m:oMath>
                    <m:r>
                      <w:rPr>
                        <w:rFonts w:ascii="Cambria Math" w:hAnsi="Cambria Math" w:cs="Courier New"/>
                        <w:sz w:val="18"/>
                        <w:szCs w:val="18"/>
                      </w:rPr>
                      <m:t>end_A(p)</m:t>
                    </m:r>
                  </m:oMath>
                </w:p>
                <w:p w14:paraId="6E7A8800"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eastAsiaTheme="minorEastAsia" w:hAnsi="Courier New" w:cs="Courier New"/>
                      <w:b w:val="0"/>
                      <w:i/>
                      <w:sz w:val="18"/>
                      <w:szCs w:val="18"/>
                      <w:lang w:val="en-US"/>
                    </w:rPr>
                    <w:t xml:space="preserve">    </w:t>
                  </w:r>
                  <m:oMath>
                    <m:r>
                      <m:rPr>
                        <m:sty m:val="bi"/>
                      </m:rPr>
                      <w:rPr>
                        <w:rFonts w:ascii="Cambria Math" w:hAnsi="Cambria Math" w:cs="Courier New"/>
                        <w:sz w:val="18"/>
                        <w:szCs w:val="18"/>
                      </w:rPr>
                      <m:t>A</m:t>
                    </m:r>
                    <m:r>
                      <m:rPr>
                        <m:sty m:val="bi"/>
                      </m:rPr>
                      <w:rPr>
                        <w:rFonts w:ascii="Cambria Math" w:hAnsi="Cambria Math" w:cs="Courier New"/>
                        <w:sz w:val="18"/>
                        <w:szCs w:val="18"/>
                        <w:lang w:val="en-US"/>
                      </w:rPr>
                      <m:t>←</m:t>
                    </m:r>
                    <m:r>
                      <m:rPr>
                        <m:sty m:val="bi"/>
                      </m:rPr>
                      <w:rPr>
                        <w:rFonts w:ascii="Cambria Math" w:hAnsi="Cambria Math" w:cs="Courier New"/>
                        <w:sz w:val="18"/>
                        <w:szCs w:val="18"/>
                      </w:rPr>
                      <m:t>t</m:t>
                    </m:r>
                    <m:r>
                      <m:rPr>
                        <m:sty m:val="bi"/>
                      </m:rPr>
                      <w:rPr>
                        <w:rFonts w:ascii="Cambria Math" w:hAnsi="Cambria Math" w:cs="Courier New"/>
                        <w:sz w:val="18"/>
                        <w:szCs w:val="18"/>
                        <w:lang w:val="en-US"/>
                      </w:rPr>
                      <m:t>h</m:t>
                    </m:r>
                    <m:r>
                      <m:rPr>
                        <m:sty m:val="bi"/>
                      </m:rPr>
                      <w:rPr>
                        <w:rFonts w:ascii="Cambria Math" w:hAnsi="Cambria Math" w:cs="Courier New"/>
                        <w:sz w:val="18"/>
                        <w:szCs w:val="18"/>
                      </w:rPr>
                      <m:t>e</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nonterminal</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in</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t</m:t>
                    </m:r>
                    <m:r>
                      <m:rPr>
                        <m:sty m:val="bi"/>
                      </m:rPr>
                      <w:rPr>
                        <w:rFonts w:ascii="Cambria Math" w:hAnsi="Cambria Math" w:cs="Courier New"/>
                        <w:sz w:val="18"/>
                        <w:szCs w:val="18"/>
                        <w:lang w:val="en-US"/>
                      </w:rPr>
                      <m:t>h</m:t>
                    </m:r>
                    <m:r>
                      <m:rPr>
                        <m:sty m:val="bi"/>
                      </m:rPr>
                      <w:rPr>
                        <w:rFonts w:ascii="Cambria Math" w:hAnsi="Cambria Math" w:cs="Courier New"/>
                        <w:sz w:val="18"/>
                        <w:szCs w:val="18"/>
                      </w:rPr>
                      <m:t>e</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l</m:t>
                    </m:r>
                    <m:r>
                      <m:rPr>
                        <m:sty m:val="bi"/>
                      </m:rPr>
                      <w:rPr>
                        <w:rFonts w:ascii="Cambria Math" w:hAnsi="Cambria Math" w:cs="Courier New"/>
                        <w:sz w:val="18"/>
                        <w:szCs w:val="18"/>
                        <w:lang w:val="en-US"/>
                      </w:rPr>
                      <m:t>h</m:t>
                    </m:r>
                    <m:r>
                      <m:rPr>
                        <m:sty m:val="bi"/>
                      </m:rPr>
                      <w:rPr>
                        <w:rFonts w:ascii="Cambria Math" w:hAnsi="Cambria Math" w:cs="Courier New"/>
                        <w:sz w:val="18"/>
                        <w:szCs w:val="18"/>
                      </w:rPr>
                      <m:t>s</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of</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p</m:t>
                    </m:r>
                  </m:oMath>
                </w:p>
                <w:p w14:paraId="6DC05372"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rPr>
                      <m:t>B</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C</m:t>
                    </m:r>
                    <m:r>
                      <m:rPr>
                        <m:sty m:val="bi"/>
                      </m:rPr>
                      <w:rPr>
                        <w:rFonts w:ascii="Cambria Math" w:hAnsi="Cambria Math" w:cs="Courier New"/>
                        <w:sz w:val="18"/>
                        <w:szCs w:val="18"/>
                        <w:lang w:val="en-US"/>
                      </w:rPr>
                      <m:t>←</m:t>
                    </m:r>
                    <m:r>
                      <m:rPr>
                        <m:sty m:val="bi"/>
                      </m:rPr>
                      <w:rPr>
                        <w:rFonts w:ascii="Cambria Math" w:hAnsi="Cambria Math" w:cs="Courier New"/>
                        <w:sz w:val="18"/>
                        <w:szCs w:val="18"/>
                      </w:rPr>
                      <m:t>t</m:t>
                    </m:r>
                    <m:r>
                      <m:rPr>
                        <m:sty m:val="bi"/>
                      </m:rPr>
                      <w:rPr>
                        <w:rFonts w:ascii="Cambria Math" w:hAnsi="Cambria Math" w:cs="Courier New"/>
                        <w:sz w:val="18"/>
                        <w:szCs w:val="18"/>
                        <w:lang w:val="en-US"/>
                      </w:rPr>
                      <m:t>h</m:t>
                    </m:r>
                    <m:r>
                      <m:rPr>
                        <m:sty m:val="bi"/>
                      </m:rPr>
                      <w:rPr>
                        <w:rFonts w:ascii="Cambria Math" w:hAnsi="Cambria Math" w:cs="Courier New"/>
                        <w:sz w:val="18"/>
                        <w:szCs w:val="18"/>
                      </w:rPr>
                      <m:t>e</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nonterminals</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in</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t</m:t>
                    </m:r>
                    <m:r>
                      <m:rPr>
                        <m:sty m:val="bi"/>
                      </m:rPr>
                      <w:rPr>
                        <w:rFonts w:ascii="Cambria Math" w:hAnsi="Cambria Math" w:cs="Courier New"/>
                        <w:sz w:val="18"/>
                        <w:szCs w:val="18"/>
                        <w:lang w:val="en-US"/>
                      </w:rPr>
                      <m:t>h</m:t>
                    </m:r>
                    <m:r>
                      <m:rPr>
                        <m:sty m:val="bi"/>
                      </m:rPr>
                      <w:rPr>
                        <w:rFonts w:ascii="Cambria Math" w:hAnsi="Cambria Math" w:cs="Courier New"/>
                        <w:sz w:val="18"/>
                        <w:szCs w:val="18"/>
                      </w:rPr>
                      <m:t>e</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r</m:t>
                    </m:r>
                    <m:r>
                      <m:rPr>
                        <m:sty m:val="bi"/>
                      </m:rPr>
                      <w:rPr>
                        <w:rFonts w:ascii="Cambria Math" w:hAnsi="Cambria Math" w:cs="Courier New"/>
                        <w:sz w:val="18"/>
                        <w:szCs w:val="18"/>
                        <w:lang w:val="en-US"/>
                      </w:rPr>
                      <m:t>h</m:t>
                    </m:r>
                    <m:r>
                      <m:rPr>
                        <m:sty m:val="bi"/>
                      </m:rPr>
                      <w:rPr>
                        <w:rFonts w:ascii="Cambria Math" w:hAnsi="Cambria Math" w:cs="Courier New"/>
                        <w:sz w:val="18"/>
                        <w:szCs w:val="18"/>
                      </w:rPr>
                      <m:t>s</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of</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p</m:t>
                    </m:r>
                  </m:oMath>
                </w:p>
                <w:p w14:paraId="064E288A"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eastAsiaTheme="minorEastAsia" w:hAnsi="Courier New" w:cs="Courier New"/>
                      <w:b w:val="0"/>
                      <w:i/>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empty list</m:t>
                    </m:r>
                  </m:oMath>
                </w:p>
                <w:p w14:paraId="7F75EDCD"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for all</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m:t>
                    </m:r>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l</m:t>
                        </m:r>
                      </m:sub>
                    </m:sSub>
                    <m:r>
                      <m:rPr>
                        <m:sty m:val="bi"/>
                      </m:rPr>
                      <w:rPr>
                        <w:rFonts w:ascii="Cambria Math" w:hAnsi="Cambria Math" w:cs="Courier New"/>
                        <w:sz w:val="18"/>
                        <w:szCs w:val="18"/>
                        <w:lang w:val="en-US"/>
                      </w:rPr>
                      <m:t xml:space="preserve">, </m:t>
                    </m:r>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r</m:t>
                        </m:r>
                      </m:sub>
                    </m:sSub>
                    <m:r>
                      <m:rPr>
                        <m:sty m:val="bi"/>
                      </m:rPr>
                      <w:rPr>
                        <w:rFonts w:ascii="Cambria Math" w:hAnsi="Cambria Math" w:cs="Courier New"/>
                        <w:sz w:val="18"/>
                        <w:szCs w:val="18"/>
                        <w:lang w:val="en-US"/>
                      </w:rPr>
                      <m:t>)∈</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A</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do</w:t>
                  </w:r>
                </w:p>
                <w:p w14:paraId="6A30D019"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if </w:t>
                  </w: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l</m:t>
                        </m:r>
                      </m:sub>
                    </m:sSub>
                    <m:r>
                      <m:rPr>
                        <m:sty m:val="bi"/>
                      </m:rPr>
                      <w:rPr>
                        <w:rFonts w:ascii="Cambria Math" w:hAnsi="Cambria Math" w:cs="Courier New"/>
                        <w:sz w:val="18"/>
                        <w:szCs w:val="18"/>
                        <w:lang w:val="en-US"/>
                      </w:rPr>
                      <m:t>&lt;2</m:t>
                    </m:r>
                    <m:r>
                      <m:rPr>
                        <m:sty m:val="bi"/>
                      </m:rPr>
                      <w:rPr>
                        <w:rFonts w:ascii="Cambria Math" w:hAnsi="Cambria Math" w:cs="Courier New"/>
                        <w:sz w:val="18"/>
                        <w:szCs w:val="18"/>
                        <w:lang w:val="en-US"/>
                      </w:rPr>
                      <m:t>d(B)</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then</w:t>
                  </w:r>
                </w:p>
                <w:p w14:paraId="6DAC4E62"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pos</m:t>
                    </m:r>
                    <m:r>
                      <m:rPr>
                        <m:sty m:val="bi"/>
                      </m:rPr>
                      <w:rPr>
                        <w:rFonts w:ascii="Cambria Math" w:hAnsi="Cambria Math" w:cs="Courier New"/>
                        <w:sz w:val="18"/>
                        <w:szCs w:val="18"/>
                        <w:lang w:val="en-US"/>
                      </w:rPr>
                      <m:t xml:space="preserve">←position </m:t>
                    </m:r>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l</m:t>
                        </m:r>
                      </m:sub>
                    </m:sSub>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in</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B</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p>
                <w:p w14:paraId="0647F6BF"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i[pos]</m:t>
                    </m:r>
                    <m:r>
                      <m:rPr>
                        <m:sty m:val="bi"/>
                      </m:rPr>
                      <w:rPr>
                        <w:rFonts w:ascii="Cambria Math" w:hAnsi="Cambria Math" w:cs="Courier New"/>
                        <w:sz w:val="18"/>
                        <w:szCs w:val="18"/>
                        <w:lang w:val="en-US"/>
                      </w:rPr>
                      <m:t>)</m:t>
                    </m:r>
                  </m:oMath>
                </w:p>
                <w:p w14:paraId="11D1BBA8"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else</w:t>
                  </w:r>
                </w:p>
                <w:p w14:paraId="3618CD56"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pos</m:t>
                    </m:r>
                    <m:r>
                      <m:rPr>
                        <m:sty m:val="bi"/>
                      </m:rPr>
                      <w:rPr>
                        <w:rFonts w:ascii="Cambria Math" w:hAnsi="Cambria Math" w:cs="Courier New"/>
                        <w:sz w:val="18"/>
                        <w:szCs w:val="18"/>
                        <w:lang w:val="en-US"/>
                      </w:rPr>
                      <m:t xml:space="preserve">←position </m:t>
                    </m:r>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l</m:t>
                        </m:r>
                      </m:sub>
                    </m:sSub>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in</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C</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p>
                <w:p w14:paraId="708A23A5"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j[pos]</m:t>
                    </m:r>
                    <m:r>
                      <m:rPr>
                        <m:sty m:val="bi"/>
                      </m:rPr>
                      <w:rPr>
                        <w:rFonts w:ascii="Cambria Math" w:hAnsi="Cambria Math" w:cs="Courier New"/>
                        <w:sz w:val="18"/>
                        <w:szCs w:val="18"/>
                        <w:lang w:val="en-US"/>
                      </w:rPr>
                      <m:t>)</m:t>
                    </m:r>
                  </m:oMath>
                </w:p>
                <w:p w14:paraId="7E86751D"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 xml:space="preserve">if </w:t>
                  </w:r>
                  <w:r w:rsidRPr="00237C52">
                    <w:rPr>
                      <w:rFonts w:ascii="Courier New" w:hAnsi="Courier New" w:cs="Courier New"/>
                      <w:b w:val="0"/>
                      <w:i/>
                      <w:sz w:val="18"/>
                      <w:szCs w:val="18"/>
                      <w:lang w:val="en-US"/>
                    </w:rPr>
                    <w:t xml:space="preserve"> </w:t>
                  </w:r>
                  <m:oMath>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r</m:t>
                        </m:r>
                      </m:sub>
                    </m:sSub>
                    <m:r>
                      <m:rPr>
                        <m:sty m:val="bi"/>
                      </m:rPr>
                      <w:rPr>
                        <w:rFonts w:ascii="Cambria Math" w:hAnsi="Cambria Math" w:cs="Courier New"/>
                        <w:sz w:val="18"/>
                        <w:szCs w:val="18"/>
                        <w:lang w:val="en-US"/>
                      </w:rPr>
                      <m:t>&lt;2</m:t>
                    </m:r>
                    <m:r>
                      <m:rPr>
                        <m:sty m:val="bi"/>
                      </m:rPr>
                      <w:rPr>
                        <w:rFonts w:ascii="Cambria Math" w:hAnsi="Cambria Math" w:cs="Courier New"/>
                        <w:sz w:val="18"/>
                        <w:szCs w:val="18"/>
                        <w:lang w:val="en-US"/>
                      </w:rPr>
                      <m:t>d(B)</m:t>
                    </m:r>
                  </m:oMath>
                  <w:r w:rsidRPr="00237C52">
                    <w:rPr>
                      <w:rFonts w:ascii="Courier New" w:hAnsi="Courier New" w:cs="Courier New"/>
                      <w:b w:val="0"/>
                      <w:i/>
                      <w:sz w:val="18"/>
                      <w:szCs w:val="18"/>
                      <w:lang w:val="en-US"/>
                    </w:rPr>
                    <w:t xml:space="preserve"> </w:t>
                  </w:r>
                  <w:r w:rsidRPr="00237C52">
                    <w:rPr>
                      <w:rFonts w:ascii="Courier New" w:hAnsi="Courier New" w:cs="Courier New"/>
                      <w:b w:val="0"/>
                      <w:sz w:val="18"/>
                      <w:szCs w:val="18"/>
                      <w:lang w:val="en-US"/>
                    </w:rPr>
                    <w:t>then</w:t>
                  </w:r>
                </w:p>
                <w:p w14:paraId="0747C343"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pos</m:t>
                    </m:r>
                    <m:r>
                      <m:rPr>
                        <m:sty m:val="bi"/>
                      </m:rPr>
                      <w:rPr>
                        <w:rFonts w:ascii="Cambria Math" w:hAnsi="Cambria Math" w:cs="Courier New"/>
                        <w:sz w:val="18"/>
                        <w:szCs w:val="18"/>
                        <w:lang w:val="en-US"/>
                      </w:rPr>
                      <m:t xml:space="preserve">←position </m:t>
                    </m:r>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r</m:t>
                        </m:r>
                      </m:sub>
                    </m:sSub>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in</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B</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p>
                <w:p w14:paraId="671AA034"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i[pos]</m:t>
                    </m:r>
                    <m:r>
                      <m:rPr>
                        <m:sty m:val="bi"/>
                      </m:rPr>
                      <w:rPr>
                        <w:rFonts w:ascii="Cambria Math" w:hAnsi="Cambria Math" w:cs="Courier New"/>
                        <w:sz w:val="18"/>
                        <w:szCs w:val="18"/>
                        <w:lang w:val="en-US"/>
                      </w:rPr>
                      <m:t>)</m:t>
                    </m:r>
                  </m:oMath>
                </w:p>
                <w:p w14:paraId="0380D3F2"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else</w:t>
                  </w:r>
                </w:p>
                <w:p w14:paraId="004F915B"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pos</m:t>
                    </m:r>
                    <m:r>
                      <m:rPr>
                        <m:sty m:val="bi"/>
                      </m:rPr>
                      <w:rPr>
                        <w:rFonts w:ascii="Cambria Math" w:hAnsi="Cambria Math" w:cs="Courier New"/>
                        <w:sz w:val="18"/>
                        <w:szCs w:val="18"/>
                        <w:lang w:val="en-US"/>
                      </w:rPr>
                      <m:t xml:space="preserve">←position </m:t>
                    </m:r>
                    <m:sSub>
                      <m:sSubPr>
                        <m:ctrlPr>
                          <w:rPr>
                            <w:rFonts w:ascii="Cambria Math" w:hAnsi="Cambria Math" w:cs="Courier New"/>
                            <w:b w:val="0"/>
                            <w:i/>
                            <w:sz w:val="18"/>
                            <w:szCs w:val="18"/>
                          </w:rPr>
                        </m:ctrlPr>
                      </m:sSubPr>
                      <m:e>
                        <m:r>
                          <m:rPr>
                            <m:sty m:val="bi"/>
                          </m:rPr>
                          <w:rPr>
                            <w:rFonts w:ascii="Cambria Math" w:hAnsi="Cambria Math" w:cs="Courier New"/>
                            <w:sz w:val="18"/>
                            <w:szCs w:val="18"/>
                          </w:rPr>
                          <m:t>end</m:t>
                        </m:r>
                      </m:e>
                      <m:sub>
                        <m:r>
                          <m:rPr>
                            <m:sty m:val="bi"/>
                          </m:rPr>
                          <w:rPr>
                            <w:rFonts w:ascii="Cambria Math" w:hAnsi="Cambria Math" w:cs="Courier New"/>
                            <w:sz w:val="18"/>
                            <w:szCs w:val="18"/>
                          </w:rPr>
                          <m:t>r</m:t>
                        </m:r>
                      </m:sub>
                    </m:sSub>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in</m:t>
                    </m:r>
                    <m:r>
                      <m:rPr>
                        <m:sty m:val="bi"/>
                      </m:rPr>
                      <w:rPr>
                        <w:rFonts w:ascii="Cambria Math" w:hAnsi="Cambria Math" w:cs="Courier New"/>
                        <w:sz w:val="18"/>
                        <w:szCs w:val="18"/>
                        <w:lang w:val="en-US"/>
                      </w:rPr>
                      <m:t xml:space="preserve"> </m:t>
                    </m:r>
                    <m:r>
                      <m:rPr>
                        <m:sty m:val="bi"/>
                      </m:rPr>
                      <w:rPr>
                        <w:rFonts w:ascii="Cambria Math" w:hAnsi="Cambria Math" w:cs="Courier New"/>
                        <w:sz w:val="18"/>
                        <w:szCs w:val="18"/>
                      </w:rPr>
                      <m:t>end</m:t>
                    </m:r>
                    <m:r>
                      <m:rPr>
                        <m:sty m:val="bi"/>
                      </m:rPr>
                      <w:rPr>
                        <w:rFonts w:ascii="Cambria Math" w:hAnsi="Cambria Math" w:cs="Courier New"/>
                        <w:sz w:val="18"/>
                        <w:szCs w:val="18"/>
                        <w:lang w:val="en-US"/>
                      </w:rPr>
                      <m:t>_</m:t>
                    </m:r>
                    <m:r>
                      <m:rPr>
                        <m:sty m:val="bi"/>
                      </m:rPr>
                      <w:rPr>
                        <w:rFonts w:ascii="Cambria Math" w:hAnsi="Cambria Math" w:cs="Courier New"/>
                        <w:sz w:val="18"/>
                        <w:szCs w:val="18"/>
                      </w:rPr>
                      <m:t>C</m:t>
                    </m:r>
                    <m:r>
                      <m:rPr>
                        <m:sty m:val="bi"/>
                      </m:rPr>
                      <w:rPr>
                        <w:rFonts w:ascii="Cambria Math" w:hAnsi="Cambria Math" w:cs="Courier New"/>
                        <w:sz w:val="18"/>
                        <w:szCs w:val="18"/>
                        <w:lang w:val="en-US"/>
                      </w:rPr>
                      <m:t>(</m:t>
                    </m:r>
                    <m:r>
                      <m:rPr>
                        <m:sty m:val="bi"/>
                      </m:rPr>
                      <w:rPr>
                        <w:rFonts w:ascii="Cambria Math" w:hAnsi="Cambria Math" w:cs="Courier New"/>
                        <w:sz w:val="18"/>
                        <w:szCs w:val="18"/>
                      </w:rPr>
                      <m:t>p</m:t>
                    </m:r>
                    <m:r>
                      <m:rPr>
                        <m:sty m:val="bi"/>
                      </m:rPr>
                      <w:rPr>
                        <w:rFonts w:ascii="Cambria Math" w:hAnsi="Cambria Math" w:cs="Courier New"/>
                        <w:sz w:val="18"/>
                        <w:szCs w:val="18"/>
                        <w:lang w:val="en-US"/>
                      </w:rPr>
                      <m:t>)</m:t>
                    </m:r>
                  </m:oMath>
                </w:p>
                <w:p w14:paraId="07880A82"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w:t>
                  </w:r>
                  <m:oMath>
                    <m:r>
                      <m:rPr>
                        <m:sty m:val="bi"/>
                      </m:rPr>
                      <w:rPr>
                        <w:rFonts w:ascii="Cambria Math" w:hAnsi="Cambria Math" w:cs="Courier New"/>
                        <w:sz w:val="18"/>
                        <w:szCs w:val="18"/>
                      </w:rPr>
                      <m:t>index</m:t>
                    </m:r>
                    <m:r>
                      <m:rPr>
                        <m:sty m:val="bi"/>
                      </m:rPr>
                      <w:rPr>
                        <w:rFonts w:ascii="Cambria Math" w:hAnsi="Cambria Math" w:cs="Courier New"/>
                        <w:sz w:val="18"/>
                        <w:szCs w:val="18"/>
                        <w:lang w:val="en-US"/>
                      </w:rPr>
                      <m:t>.</m:t>
                    </m:r>
                    <m:r>
                      <m:rPr>
                        <m:sty m:val="bi"/>
                      </m:rPr>
                      <w:rPr>
                        <w:rFonts w:ascii="Cambria Math" w:hAnsi="Cambria Math" w:cs="Courier New"/>
                        <w:sz w:val="18"/>
                        <w:szCs w:val="18"/>
                      </w:rPr>
                      <m:t>append</m:t>
                    </m:r>
                    <m:r>
                      <m:rPr>
                        <m:sty m:val="bi"/>
                      </m:rPr>
                      <w:rPr>
                        <w:rFonts w:ascii="Cambria Math" w:hAnsi="Cambria Math" w:cs="Courier New"/>
                        <w:sz w:val="18"/>
                        <w:szCs w:val="18"/>
                        <w:lang w:val="en-US"/>
                      </w:rPr>
                      <m:t>(</m:t>
                    </m:r>
                    <m:r>
                      <m:rPr>
                        <m:sty m:val="bi"/>
                      </m:rPr>
                      <w:rPr>
                        <w:rFonts w:ascii="Cambria Math" w:hAnsi="Cambria Math" w:cs="Courier New"/>
                        <w:sz w:val="18"/>
                        <w:szCs w:val="18"/>
                      </w:rPr>
                      <m:t>j[pos]</m:t>
                    </m:r>
                    <m:r>
                      <m:rPr>
                        <m:sty m:val="bi"/>
                      </m:rPr>
                      <w:rPr>
                        <w:rFonts w:ascii="Cambria Math" w:hAnsi="Cambria Math" w:cs="Courier New"/>
                        <w:sz w:val="18"/>
                        <w:szCs w:val="18"/>
                        <w:lang w:val="en-US"/>
                      </w:rPr>
                      <m:t>)</m:t>
                    </m:r>
                  </m:oMath>
                </w:p>
                <w:p w14:paraId="0907C46B" w14:textId="77777777" w:rsidR="006B6164" w:rsidRPr="00237C52" w:rsidRDefault="006B6164" w:rsidP="005D0EF2">
                  <w:pPr>
                    <w:pStyle w:val="ae"/>
                    <w:numPr>
                      <w:ilvl w:val="0"/>
                      <w:numId w:val="14"/>
                    </w:numPr>
                    <w:spacing w:after="60"/>
                    <w:jc w:val="left"/>
                    <w:rPr>
                      <w:rFonts w:ascii="Courier New" w:hAnsi="Courier New" w:cs="Courier New"/>
                      <w:b w:val="0"/>
                      <w:i/>
                      <w:sz w:val="18"/>
                      <w:szCs w:val="18"/>
                      <w:lang w:val="en-US"/>
                    </w:rPr>
                  </w:pPr>
                  <w:r w:rsidRPr="00237C52">
                    <w:rPr>
                      <w:rFonts w:ascii="Courier New" w:hAnsi="Courier New" w:cs="Courier New"/>
                      <w:b w:val="0"/>
                      <w:sz w:val="18"/>
                      <w:szCs w:val="18"/>
                      <w:lang w:val="en-US"/>
                    </w:rPr>
                    <w:t xml:space="preserve">    return</w:t>
                  </w:r>
                  <w:r w:rsidRPr="00237C52">
                    <w:rPr>
                      <w:rFonts w:ascii="Courier New" w:hAnsi="Courier New" w:cs="Courier New"/>
                      <w:b w:val="0"/>
                      <w:i/>
                      <w:sz w:val="18"/>
                      <w:szCs w:val="18"/>
                      <w:lang w:val="en-US"/>
                    </w:rPr>
                    <w:t xml:space="preserve"> </w:t>
                  </w:r>
                  <m:oMath>
                    <m:r>
                      <m:rPr>
                        <m:sty m:val="bi"/>
                      </m:rPr>
                      <w:rPr>
                        <w:rFonts w:ascii="Cambria Math" w:hAnsi="Cambria Math" w:cs="Courier New"/>
                        <w:sz w:val="18"/>
                        <w:szCs w:val="18"/>
                        <w:lang w:val="en-US"/>
                      </w:rPr>
                      <m:t>index</m:t>
                    </m:r>
                  </m:oMath>
                </w:p>
              </w:txbxContent>
            </v:textbox>
            <w10:wrap type="none"/>
            <w10:anchorlock/>
          </v:shape>
        </w:pict>
      </w:r>
    </w:p>
    <w:p w14:paraId="0E0977F1" w14:textId="77777777" w:rsidR="005D0EF2" w:rsidRPr="00531E14" w:rsidRDefault="005D0EF2" w:rsidP="005D0EF2">
      <w:pPr>
        <w:tabs>
          <w:tab w:val="left" w:pos="1590"/>
        </w:tabs>
        <w:spacing w:after="0" w:line="240" w:lineRule="auto"/>
        <w:jc w:val="center"/>
        <w:rPr>
          <w:rStyle w:val="a3"/>
          <w:rFonts w:ascii="Times New Roman" w:hAnsi="Times New Roman"/>
          <w:i/>
          <w:noProof/>
          <w:color w:val="auto"/>
          <w:sz w:val="24"/>
          <w:szCs w:val="24"/>
          <w:lang w:val="en-US"/>
        </w:rPr>
      </w:pPr>
      <w:r w:rsidRPr="00531E14">
        <w:rPr>
          <w:rFonts w:ascii="Times New Roman" w:hAnsi="Times New Roman"/>
          <w:i/>
          <w:sz w:val="24"/>
          <w:szCs w:val="24"/>
          <w:lang w:val="en-US"/>
        </w:rPr>
        <w:t>Listing 3</w:t>
      </w:r>
      <w:r w:rsidRPr="00531E14">
        <w:rPr>
          <w:rFonts w:ascii="Times New Roman" w:hAnsi="Times New Roman"/>
          <w:iCs/>
          <w:sz w:val="24"/>
          <w:szCs w:val="24"/>
          <w:lang w:val="en-US"/>
        </w:rPr>
        <w:t>.</w:t>
      </w:r>
      <w:r w:rsidRPr="00531E14">
        <w:rPr>
          <w:rFonts w:ascii="Times New Roman" w:hAnsi="Times New Roman"/>
          <w:iCs/>
          <w:noProof/>
          <w:sz w:val="24"/>
          <w:szCs w:val="24"/>
          <w:lang w:val="en-US"/>
        </w:rPr>
        <w:t xml:space="preserve"> The procedure for index transformation</w:t>
      </w:r>
    </w:p>
    <w:p w14:paraId="1C4AFE18" w14:textId="77777777" w:rsidR="005D0EF2" w:rsidRPr="007E1AF6" w:rsidRDefault="005D0EF2" w:rsidP="005D0EF2">
      <w:pPr>
        <w:tabs>
          <w:tab w:val="left" w:pos="1590"/>
        </w:tabs>
        <w:spacing w:after="0" w:line="240" w:lineRule="auto"/>
        <w:rPr>
          <w:rStyle w:val="a3"/>
          <w:rFonts w:ascii="Times New Roman" w:hAnsi="Times New Roman"/>
          <w:color w:val="auto"/>
          <w:sz w:val="24"/>
          <w:szCs w:val="24"/>
          <w:lang w:val="en-US"/>
        </w:rPr>
      </w:pPr>
    </w:p>
    <w:p w14:paraId="04029246" w14:textId="77777777" w:rsidR="005D0EF2" w:rsidRDefault="005D0EF2" w:rsidP="005D0EF2">
      <w:pPr>
        <w:tabs>
          <w:tab w:val="left" w:pos="1590"/>
        </w:tabs>
        <w:spacing w:after="0" w:line="240" w:lineRule="auto"/>
        <w:jc w:val="center"/>
        <w:rPr>
          <w:rFonts w:ascii="Times New Roman" w:hAnsi="Times New Roman"/>
          <w:b/>
          <w:sz w:val="24"/>
          <w:szCs w:val="24"/>
          <w:lang w:val="en-US"/>
        </w:rPr>
      </w:pPr>
      <w:r w:rsidRPr="0043386C">
        <w:rPr>
          <w:rFonts w:ascii="Times New Roman" w:hAnsi="Times New Roman"/>
          <w:b/>
          <w:sz w:val="24"/>
          <w:szCs w:val="24"/>
          <w:lang w:val="en-US"/>
        </w:rPr>
        <w:t>Evaluation</w:t>
      </w:r>
    </w:p>
    <w:p w14:paraId="71B239B4" w14:textId="77777777" w:rsidR="005D0EF2" w:rsidRPr="0043386C" w:rsidRDefault="005D0EF2" w:rsidP="005D0EF2">
      <w:pPr>
        <w:tabs>
          <w:tab w:val="left" w:pos="1590"/>
        </w:tabs>
        <w:spacing w:after="0" w:line="240" w:lineRule="auto"/>
        <w:jc w:val="center"/>
        <w:rPr>
          <w:rFonts w:ascii="Times New Roman" w:hAnsi="Times New Roman"/>
          <w:b/>
          <w:sz w:val="24"/>
          <w:szCs w:val="24"/>
          <w:lang w:val="en-US"/>
        </w:rPr>
      </w:pPr>
    </w:p>
    <w:p w14:paraId="5D5CAA05"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We provide a prototype implementation of the proposed MCFL-reachability algorithm using the pygraphblas implementation of the GraphBLAS API. The source code is available on GitHub</w:t>
      </w:r>
      <w:r w:rsidRPr="0043386C">
        <w:rPr>
          <w:rStyle w:val="af3"/>
          <w:rFonts w:ascii="Times New Roman" w:hAnsi="Times New Roman"/>
          <w:sz w:val="24"/>
          <w:szCs w:val="24"/>
          <w:lang w:val="en-US"/>
        </w:rPr>
        <w:footnoteReference w:id="2"/>
      </w:r>
      <w:r w:rsidRPr="0043386C">
        <w:rPr>
          <w:rStyle w:val="a3"/>
          <w:rFonts w:ascii="Times New Roman" w:hAnsi="Times New Roman"/>
          <w:color w:val="auto"/>
          <w:sz w:val="24"/>
          <w:szCs w:val="24"/>
          <w:lang w:val="en-US"/>
        </w:rPr>
        <w:t>. For evaluation, we use a PC with Ubuntu 18.04 installed. It has Intel core i7-6700 CPU, 3.4GHz, and DDR4 64Gb RAM.</w:t>
      </w:r>
    </w:p>
    <w:p w14:paraId="46F376EE" w14:textId="77777777" w:rsidR="005D0EF2" w:rsidRPr="00106CC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We evaluate our implementation on some real-world RDFs and synthetic graphs using following classical MCFLs. The query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1</m:t>
            </m:r>
          </m:sub>
        </m:sSub>
      </m:oMath>
      <w:r w:rsidRPr="0043386C">
        <w:rPr>
          <w:rStyle w:val="a3"/>
          <w:rFonts w:ascii="Times New Roman" w:hAnsi="Times New Roman"/>
          <w:color w:val="auto"/>
          <w:sz w:val="24"/>
          <w:szCs w:val="24"/>
          <w:lang w:val="en-US"/>
        </w:rPr>
        <w:t xml:space="preserve"> corresponds to the MCFL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m:t>
            </m:r>
          </m:e>
          <m:sub>
            <m:r>
              <w:rPr>
                <w:rStyle w:val="a3"/>
                <w:rFonts w:ascii="Cambria Math" w:hAnsi="Cambria Math"/>
                <w:color w:val="auto"/>
                <w:sz w:val="24"/>
                <w:szCs w:val="24"/>
                <w:lang w:val="en-US"/>
              </w:rPr>
              <m:t>1</m:t>
            </m:r>
          </m:sub>
        </m:sSub>
        <m:r>
          <w:rPr>
            <w:rStyle w:val="a3"/>
            <w:rFonts w:ascii="Cambria Math" w:hAnsi="Cambria Math"/>
            <w:color w:val="auto"/>
            <w:sz w:val="24"/>
            <w:szCs w:val="24"/>
            <w:lang w:val="en-US"/>
          </w:rPr>
          <m:t>=</m:t>
        </m:r>
        <m:d>
          <m:dPr>
            <m:begChr m:val="{"/>
            <m:endChr m:val="|"/>
            <m:ctrlPr>
              <w:rPr>
                <w:rStyle w:val="a3"/>
                <w:rFonts w:ascii="Cambria Math" w:hAnsi="Cambria Math"/>
                <w:i/>
                <w:color w:val="auto"/>
                <w:sz w:val="24"/>
                <w:szCs w:val="24"/>
                <w:lang w:val="en-US"/>
              </w:rPr>
            </m:ctrlPr>
          </m:dPr>
          <m:e>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n</m:t>
                </m:r>
              </m:sup>
            </m:sSup>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m</m:t>
                </m:r>
              </m:sup>
            </m:sSup>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c</m:t>
                </m:r>
              </m:e>
              <m:sup>
                <m:r>
                  <w:rPr>
                    <w:rStyle w:val="a3"/>
                    <w:rFonts w:ascii="Cambria Math" w:hAnsi="Cambria Math"/>
                    <w:color w:val="auto"/>
                    <w:sz w:val="24"/>
                    <w:szCs w:val="24"/>
                    <w:lang w:val="en-US"/>
                  </w:rPr>
                  <m:t>n</m:t>
                </m:r>
              </m:sup>
            </m:sSup>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d</m:t>
                </m:r>
              </m:e>
              <m:sup>
                <m:r>
                  <w:rPr>
                    <w:rStyle w:val="a3"/>
                    <w:rFonts w:ascii="Cambria Math" w:hAnsi="Cambria Math"/>
                    <w:color w:val="auto"/>
                    <w:sz w:val="24"/>
                    <w:szCs w:val="24"/>
                    <w:lang w:val="en-US"/>
                  </w:rPr>
                  <m:t>m</m:t>
                </m:r>
              </m:sup>
            </m:sSup>
            <m:r>
              <w:rPr>
                <w:rStyle w:val="a3"/>
                <w:rFonts w:ascii="Cambria Math" w:hAnsi="Cambria Math"/>
                <w:color w:val="auto"/>
                <w:sz w:val="24"/>
                <w:szCs w:val="24"/>
                <w:lang w:val="en-US"/>
              </w:rPr>
              <m:t xml:space="preserve"> </m:t>
            </m:r>
          </m:e>
        </m:d>
        <m:r>
          <w:rPr>
            <w:rStyle w:val="a3"/>
            <w:rFonts w:ascii="Cambria Math" w:hAnsi="Cambria Math"/>
            <w:color w:val="auto"/>
            <w:sz w:val="24"/>
            <w:szCs w:val="24"/>
            <w:lang w:val="en-US"/>
          </w:rPr>
          <m:t xml:space="preserve"> n,m</m:t>
        </m:r>
        <m:r>
          <m:rPr>
            <m:scr m:val="double-struck"/>
          </m:rPr>
          <w:rPr>
            <w:rStyle w:val="a3"/>
            <w:rFonts w:ascii="Cambria Math" w:hAnsi="Cambria Math"/>
            <w:color w:val="auto"/>
            <w:sz w:val="24"/>
            <w:szCs w:val="24"/>
            <w:lang w:val="en-US"/>
          </w:rPr>
          <m:t>∈N}</m:t>
        </m:r>
      </m:oMath>
      <w:r w:rsidRPr="0043386C">
        <w:rPr>
          <w:rStyle w:val="a3"/>
          <w:rFonts w:ascii="Times New Roman" w:hAnsi="Times New Roman"/>
          <w:color w:val="auto"/>
          <w:sz w:val="24"/>
          <w:szCs w:val="24"/>
          <w:lang w:val="en-US"/>
        </w:rPr>
        <w:t xml:space="preserve">, and the query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2</m:t>
            </m:r>
          </m:sub>
        </m:sSub>
      </m:oMath>
      <w:r w:rsidRPr="0043386C">
        <w:rPr>
          <w:rStyle w:val="a3"/>
          <w:rFonts w:ascii="Times New Roman" w:hAnsi="Times New Roman"/>
          <w:color w:val="auto"/>
          <w:sz w:val="24"/>
          <w:szCs w:val="24"/>
          <w:lang w:val="en-US"/>
        </w:rPr>
        <w:t xml:space="preserve"> corresponds to the MCFL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m:t>
            </m:r>
          </m:e>
          <m:sub>
            <m:r>
              <w:rPr>
                <w:rStyle w:val="a3"/>
                <w:rFonts w:ascii="Cambria Math" w:hAnsi="Cambria Math"/>
                <w:color w:val="auto"/>
                <w:sz w:val="24"/>
                <w:szCs w:val="24"/>
                <w:lang w:val="en-US"/>
              </w:rPr>
              <m:t>2</m:t>
            </m:r>
          </m:sub>
        </m:sSub>
        <m:r>
          <w:rPr>
            <w:rStyle w:val="a3"/>
            <w:rFonts w:ascii="Cambria Math" w:hAnsi="Cambria Math"/>
            <w:color w:val="auto"/>
            <w:sz w:val="24"/>
            <w:szCs w:val="24"/>
            <w:lang w:val="en-US"/>
          </w:rPr>
          <m:t>=</m:t>
        </m:r>
        <m:d>
          <m:dPr>
            <m:begChr m:val="{"/>
            <m:endChr m:val="|"/>
            <m:ctrlPr>
              <w:rPr>
                <w:rStyle w:val="a3"/>
                <w:rFonts w:ascii="Cambria Math" w:hAnsi="Cambria Math"/>
                <w:i/>
                <w:color w:val="auto"/>
                <w:sz w:val="24"/>
                <w:szCs w:val="24"/>
                <w:lang w:val="en-US"/>
              </w:rPr>
            </m:ctrlPr>
          </m:dPr>
          <m:e>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n</m:t>
                </m:r>
              </m:sup>
            </m:sSup>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a</m:t>
                </m:r>
              </m:e>
              <m:sup>
                <m:r>
                  <w:rPr>
                    <w:rStyle w:val="a3"/>
                    <w:rFonts w:ascii="Cambria Math" w:hAnsi="Cambria Math"/>
                    <w:color w:val="auto"/>
                    <w:sz w:val="24"/>
                    <w:szCs w:val="24"/>
                    <w:lang w:val="en-US"/>
                  </w:rPr>
                  <m:t>m</m:t>
                </m:r>
              </m:sup>
            </m:sSup>
            <m:sSup>
              <m:sSupPr>
                <m:ctrlPr>
                  <w:rPr>
                    <w:rStyle w:val="a3"/>
                    <w:rFonts w:ascii="Cambria Math" w:hAnsi="Cambria Math"/>
                    <w:i/>
                    <w:color w:val="auto"/>
                    <w:sz w:val="24"/>
                    <w:szCs w:val="24"/>
                    <w:lang w:val="en-US"/>
                  </w:rPr>
                </m:ctrlPr>
              </m:sSupPr>
              <m:e>
                <m:r>
                  <w:rPr>
                    <w:rStyle w:val="a3"/>
                    <w:rFonts w:ascii="Cambria Math" w:hAnsi="Cambria Math"/>
                    <w:color w:val="auto"/>
                    <w:sz w:val="24"/>
                    <w:szCs w:val="24"/>
                    <w:lang w:val="en-US"/>
                  </w:rPr>
                  <m:t>b</m:t>
                </m:r>
              </m:e>
              <m:sup>
                <m:r>
                  <w:rPr>
                    <w:rStyle w:val="a3"/>
                    <w:rFonts w:ascii="Cambria Math" w:hAnsi="Cambria Math"/>
                    <w:color w:val="auto"/>
                    <w:sz w:val="24"/>
                    <w:szCs w:val="24"/>
                    <w:lang w:val="en-US"/>
                  </w:rPr>
                  <m:t>n</m:t>
                </m:r>
              </m:sup>
            </m:sSup>
            <m:r>
              <w:rPr>
                <w:rStyle w:val="a3"/>
                <w:rFonts w:ascii="Cambria Math" w:hAnsi="Cambria Math"/>
                <w:color w:val="auto"/>
                <w:sz w:val="24"/>
                <w:szCs w:val="24"/>
                <w:lang w:val="en-US"/>
              </w:rPr>
              <m:t xml:space="preserve"> </m:t>
            </m:r>
          </m:e>
        </m:d>
        <m:r>
          <w:rPr>
            <w:rStyle w:val="a3"/>
            <w:rFonts w:ascii="Cambria Math" w:hAnsi="Cambria Math"/>
            <w:color w:val="auto"/>
            <w:sz w:val="24"/>
            <w:szCs w:val="24"/>
            <w:lang w:val="en-US"/>
          </w:rPr>
          <m:t xml:space="preserve"> n,m</m:t>
        </m:r>
        <m:r>
          <m:rPr>
            <m:scr m:val="double-struck"/>
          </m:rPr>
          <w:rPr>
            <w:rStyle w:val="a3"/>
            <w:rFonts w:ascii="Cambria Math" w:hAnsi="Cambria Math"/>
            <w:color w:val="auto"/>
            <w:sz w:val="24"/>
            <w:szCs w:val="24"/>
            <w:lang w:val="en-US"/>
          </w:rPr>
          <m:t>∈N}</m:t>
        </m:r>
      </m:oMath>
      <w:r w:rsidRPr="0043386C">
        <w:rPr>
          <w:rStyle w:val="a3"/>
          <w:rFonts w:ascii="Times New Roman" w:hAnsi="Times New Roman"/>
          <w:color w:val="auto"/>
          <w:sz w:val="24"/>
          <w:szCs w:val="24"/>
          <w:lang w:val="en-US"/>
        </w:rPr>
        <w:t>. These languages are known to be not context-free [15]. We use some RDFs from the CFPQ_Data dataset</w:t>
      </w:r>
      <w:r w:rsidRPr="0043386C">
        <w:rPr>
          <w:rStyle w:val="af3"/>
          <w:rFonts w:ascii="Times New Roman" w:hAnsi="Times New Roman"/>
          <w:sz w:val="24"/>
          <w:szCs w:val="24"/>
          <w:lang w:val="en-US"/>
        </w:rPr>
        <w:footnoteReference w:id="3"/>
      </w:r>
      <w:r w:rsidRPr="0043386C">
        <w:rPr>
          <w:rStyle w:val="a3"/>
          <w:rFonts w:ascii="Times New Roman" w:hAnsi="Times New Roman"/>
          <w:color w:val="auto"/>
          <w:sz w:val="24"/>
          <w:szCs w:val="24"/>
          <w:lang w:val="en-US"/>
        </w:rPr>
        <w:t xml:space="preserve"> provided in [2]. Also, we generate some synthetic graphs that describe </w:t>
      </w:r>
      <w:r w:rsidRPr="000A7C23">
        <w:rPr>
          <w:rStyle w:val="a3"/>
          <w:rFonts w:ascii="Times New Roman" w:hAnsi="Times New Roman"/>
          <w:color w:val="auto"/>
          <w:sz w:val="24"/>
          <w:szCs w:val="24"/>
          <w:lang w:val="en-US"/>
        </w:rPr>
        <w:t>network structures using the LFR (Lancichinetti–Fortunato–Radicchi) graph generator from the NetworkX [16] Python package.</w:t>
      </w:r>
    </w:p>
    <w:p w14:paraId="05265EA2" w14:textId="77777777" w:rsidR="005D0EF2" w:rsidRPr="00410B80" w:rsidRDefault="005D0EF2" w:rsidP="005D0EF2">
      <w:pPr>
        <w:tabs>
          <w:tab w:val="left" w:pos="1590"/>
        </w:tabs>
        <w:spacing w:after="0" w:line="240" w:lineRule="auto"/>
        <w:jc w:val="center"/>
        <w:rPr>
          <w:rFonts w:ascii="Times New Roman" w:hAnsi="Times New Roman"/>
          <w:i/>
          <w:sz w:val="24"/>
          <w:szCs w:val="24"/>
          <w:lang w:val="en-US"/>
        </w:rPr>
      </w:pPr>
    </w:p>
    <w:p w14:paraId="2C091BFC" w14:textId="77777777" w:rsidR="00410B80" w:rsidRPr="00410B80" w:rsidRDefault="005D0EF2" w:rsidP="00410B80">
      <w:pPr>
        <w:tabs>
          <w:tab w:val="left" w:pos="1590"/>
        </w:tabs>
        <w:spacing w:after="0" w:line="240" w:lineRule="auto"/>
        <w:jc w:val="center"/>
        <w:rPr>
          <w:rStyle w:val="a3"/>
          <w:rFonts w:ascii="Times New Roman" w:hAnsi="Times New Roman"/>
          <w:i/>
          <w:noProof/>
          <w:color w:val="auto"/>
          <w:sz w:val="24"/>
          <w:szCs w:val="24"/>
          <w:lang w:val="en-US"/>
        </w:rPr>
      </w:pPr>
      <w:r w:rsidRPr="00410B80">
        <w:rPr>
          <w:rFonts w:ascii="Times New Roman" w:hAnsi="Times New Roman"/>
          <w:i/>
          <w:sz w:val="24"/>
          <w:szCs w:val="24"/>
          <w:lang w:val="en-US"/>
        </w:rPr>
        <w:t>Table 1.</w:t>
      </w:r>
      <w:r w:rsidRPr="00410B80">
        <w:rPr>
          <w:rFonts w:ascii="Times New Roman" w:hAnsi="Times New Roman"/>
          <w:i/>
          <w:noProof/>
          <w:sz w:val="24"/>
          <w:szCs w:val="24"/>
          <w:lang w:val="en-US"/>
        </w:rPr>
        <w:t xml:space="preserve"> </w:t>
      </w:r>
      <w:r w:rsidRPr="00410B80">
        <w:rPr>
          <w:rFonts w:ascii="Times New Roman" w:hAnsi="Times New Roman"/>
          <w:iCs/>
          <w:noProof/>
          <w:sz w:val="24"/>
          <w:szCs w:val="24"/>
          <w:lang w:val="en-US"/>
        </w:rPr>
        <w:t>MCF</w:t>
      </w:r>
      <w:r w:rsidR="00410B80" w:rsidRPr="00410B80">
        <w:rPr>
          <w:rFonts w:ascii="Times New Roman" w:hAnsi="Times New Roman"/>
          <w:iCs/>
          <w:noProof/>
          <w:sz w:val="24"/>
          <w:szCs w:val="24"/>
          <w:lang w:val="en-US"/>
        </w:rPr>
        <w:t>L-reachability execution time of</w:t>
      </w:r>
      <w:r w:rsidRPr="00410B80">
        <w:rPr>
          <w:rFonts w:ascii="Times New Roman" w:hAnsi="Times New Roman"/>
          <w:iCs/>
          <w:noProof/>
          <w:sz w:val="24"/>
          <w:szCs w:val="24"/>
          <w:lang w:val="en-US"/>
        </w:rPr>
        <w:t xml:space="preserve"> queries</w:t>
      </w:r>
      <w:r w:rsidRPr="00410B80">
        <w:rPr>
          <w:rFonts w:ascii="Times New Roman" w:hAnsi="Times New Roman"/>
          <w:i/>
          <w:noProof/>
          <w:sz w:val="24"/>
          <w:szCs w:val="24"/>
          <w:lang w:val="en-US"/>
        </w:rPr>
        <w:t xml:space="preserve"> </w:t>
      </w:r>
      <m:oMath>
        <m:sSub>
          <m:sSubPr>
            <m:ctrlPr>
              <w:rPr>
                <w:rFonts w:ascii="Cambria Math" w:hAnsi="Cambria Math"/>
                <w:i/>
                <w:noProof/>
                <w:sz w:val="24"/>
                <w:szCs w:val="24"/>
                <w:lang w:val="en-US"/>
              </w:rPr>
            </m:ctrlPr>
          </m:sSubPr>
          <m:e>
            <m:r>
              <w:rPr>
                <w:rFonts w:ascii="Cambria Math" w:hAnsi="Cambria Math"/>
                <w:noProof/>
                <w:sz w:val="24"/>
                <w:szCs w:val="24"/>
                <w:lang w:val="en-US"/>
              </w:rPr>
              <m:t>Q</m:t>
            </m:r>
          </m:e>
          <m:sub>
            <m:r>
              <w:rPr>
                <w:rFonts w:ascii="Cambria Math" w:hAnsi="Cambria Math"/>
                <w:noProof/>
                <w:sz w:val="24"/>
                <w:szCs w:val="24"/>
                <w:lang w:val="en-US"/>
              </w:rPr>
              <m:t>1</m:t>
            </m:r>
          </m:sub>
        </m:sSub>
      </m:oMath>
      <w:r w:rsidRPr="00410B80">
        <w:rPr>
          <w:rFonts w:ascii="Times New Roman" w:hAnsi="Times New Roman"/>
          <w:i/>
          <w:noProof/>
          <w:sz w:val="24"/>
          <w:szCs w:val="24"/>
          <w:lang w:val="en-US"/>
        </w:rPr>
        <w:t xml:space="preserve"> </w:t>
      </w:r>
      <w:r w:rsidRPr="00410B80">
        <w:rPr>
          <w:rFonts w:ascii="Times New Roman" w:hAnsi="Times New Roman"/>
          <w:iCs/>
          <w:noProof/>
          <w:sz w:val="24"/>
          <w:szCs w:val="24"/>
          <w:lang w:val="en-US"/>
        </w:rPr>
        <w:t>and</w:t>
      </w:r>
      <w:r w:rsidRPr="00410B80">
        <w:rPr>
          <w:rFonts w:ascii="Times New Roman" w:hAnsi="Times New Roman"/>
          <w:i/>
          <w:noProof/>
          <w:sz w:val="24"/>
          <w:szCs w:val="24"/>
          <w:lang w:val="en-US"/>
        </w:rPr>
        <w:t xml:space="preserve"> </w:t>
      </w:r>
      <m:oMath>
        <m:sSub>
          <m:sSubPr>
            <m:ctrlPr>
              <w:rPr>
                <w:rFonts w:ascii="Cambria Math" w:hAnsi="Cambria Math"/>
                <w:i/>
                <w:noProof/>
                <w:sz w:val="24"/>
                <w:szCs w:val="24"/>
                <w:lang w:val="en-US"/>
              </w:rPr>
            </m:ctrlPr>
          </m:sSubPr>
          <m:e>
            <m:r>
              <w:rPr>
                <w:rFonts w:ascii="Cambria Math" w:hAnsi="Cambria Math"/>
                <w:noProof/>
                <w:sz w:val="24"/>
                <w:szCs w:val="24"/>
                <w:lang w:val="en-US"/>
              </w:rPr>
              <m:t>Q</m:t>
            </m:r>
          </m:e>
          <m:sub>
            <m:r>
              <w:rPr>
                <w:rFonts w:ascii="Cambria Math" w:hAnsi="Cambria Math"/>
                <w:noProof/>
                <w:sz w:val="24"/>
                <w:szCs w:val="24"/>
                <w:lang w:val="en-US"/>
              </w:rPr>
              <m:t>2</m:t>
            </m:r>
          </m:sub>
        </m:sSub>
      </m:oMath>
    </w:p>
    <w:tbl>
      <w:tblPr>
        <w:tblStyle w:val="af4"/>
        <w:tblW w:w="9351" w:type="dxa"/>
        <w:tblLook w:val="04A0" w:firstRow="1" w:lastRow="0" w:firstColumn="1" w:lastColumn="0" w:noHBand="0" w:noVBand="1"/>
      </w:tblPr>
      <w:tblGrid>
        <w:gridCol w:w="1413"/>
        <w:gridCol w:w="1843"/>
        <w:gridCol w:w="1523"/>
        <w:gridCol w:w="1595"/>
        <w:gridCol w:w="1453"/>
        <w:gridCol w:w="1524"/>
      </w:tblGrid>
      <w:tr w:rsidR="00410B80" w:rsidRPr="000A7C23" w14:paraId="29C2B3F6" w14:textId="77777777" w:rsidTr="00631F58">
        <w:trPr>
          <w:trHeight w:val="296"/>
        </w:trPr>
        <w:tc>
          <w:tcPr>
            <w:tcW w:w="1413" w:type="dxa"/>
            <w:vMerge w:val="restart"/>
          </w:tcPr>
          <w:p w14:paraId="74834FAF" w14:textId="77777777" w:rsidR="00631F58" w:rsidRPr="000A7C23" w:rsidRDefault="00631F58" w:rsidP="00192AC5">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rPr>
              <w:t>Graph type</w:t>
            </w:r>
          </w:p>
        </w:tc>
        <w:tc>
          <w:tcPr>
            <w:tcW w:w="1843" w:type="dxa"/>
            <w:vMerge w:val="restart"/>
          </w:tcPr>
          <w:p w14:paraId="6C94F52B" w14:textId="77777777" w:rsidR="00631F58" w:rsidRPr="000A7C23" w:rsidRDefault="00631F58" w:rsidP="00192AC5">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Graph</w:t>
            </w:r>
          </w:p>
        </w:tc>
        <w:tc>
          <w:tcPr>
            <w:tcW w:w="3118" w:type="dxa"/>
            <w:gridSpan w:val="2"/>
          </w:tcPr>
          <w:p w14:paraId="298E518F" w14:textId="77777777" w:rsidR="00631F58" w:rsidRPr="000A7C23" w:rsidRDefault="00410B80" w:rsidP="00192AC5">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Number of elements</w:t>
            </w:r>
          </w:p>
        </w:tc>
        <w:tc>
          <w:tcPr>
            <w:tcW w:w="2977" w:type="dxa"/>
            <w:gridSpan w:val="2"/>
          </w:tcPr>
          <w:p w14:paraId="53DB93D2" w14:textId="77777777" w:rsidR="00631F58" w:rsidRPr="000A7C23" w:rsidRDefault="00631F58" w:rsidP="00192AC5">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rPr>
              <w:t xml:space="preserve">Execution time, </w:t>
            </w:r>
            <w:r w:rsidRPr="000A7C23">
              <w:rPr>
                <w:rStyle w:val="a3"/>
                <w:rFonts w:ascii="Times New Roman" w:hAnsi="Times New Roman"/>
                <w:color w:val="auto"/>
                <w:sz w:val="24"/>
                <w:szCs w:val="24"/>
                <w:lang w:val="en-US"/>
              </w:rPr>
              <w:t>s</w:t>
            </w:r>
          </w:p>
        </w:tc>
      </w:tr>
      <w:tr w:rsidR="00410B80" w:rsidRPr="000A7C23" w14:paraId="7F9D409E" w14:textId="77777777" w:rsidTr="00631F58">
        <w:trPr>
          <w:trHeight w:val="296"/>
        </w:trPr>
        <w:tc>
          <w:tcPr>
            <w:tcW w:w="1413" w:type="dxa"/>
            <w:vMerge/>
          </w:tcPr>
          <w:p w14:paraId="2D7EA196"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rPr>
            </w:pPr>
          </w:p>
        </w:tc>
        <w:tc>
          <w:tcPr>
            <w:tcW w:w="1843" w:type="dxa"/>
            <w:vMerge/>
          </w:tcPr>
          <w:p w14:paraId="6E09BA53"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523" w:type="dxa"/>
          </w:tcPr>
          <w:p w14:paraId="063E0342"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|V|</w:t>
            </w:r>
          </w:p>
        </w:tc>
        <w:tc>
          <w:tcPr>
            <w:tcW w:w="1595" w:type="dxa"/>
          </w:tcPr>
          <w:p w14:paraId="140FAD42"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|E|</w:t>
            </w:r>
          </w:p>
        </w:tc>
        <w:tc>
          <w:tcPr>
            <w:tcW w:w="1453" w:type="dxa"/>
          </w:tcPr>
          <w:p w14:paraId="38766BE2" w14:textId="77777777" w:rsidR="00631F58" w:rsidRPr="000A7C23" w:rsidRDefault="00517E90" w:rsidP="00631F58">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1</m:t>
                    </m:r>
                  </m:sub>
                </m:sSub>
              </m:oMath>
            </m:oMathPara>
          </w:p>
        </w:tc>
        <w:tc>
          <w:tcPr>
            <w:tcW w:w="1524" w:type="dxa"/>
          </w:tcPr>
          <w:p w14:paraId="32158BB4" w14:textId="77777777" w:rsidR="00631F58" w:rsidRPr="000A7C23" w:rsidRDefault="00517E90" w:rsidP="00631F58">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2</m:t>
                    </m:r>
                  </m:sub>
                </m:sSub>
              </m:oMath>
            </m:oMathPara>
          </w:p>
        </w:tc>
      </w:tr>
      <w:tr w:rsidR="00410B80" w:rsidRPr="00410B80" w14:paraId="565347B4" w14:textId="77777777" w:rsidTr="00631F58">
        <w:trPr>
          <w:trHeight w:val="277"/>
        </w:trPr>
        <w:tc>
          <w:tcPr>
            <w:tcW w:w="1413" w:type="dxa"/>
            <w:vMerge w:val="restart"/>
            <w:vAlign w:val="center"/>
          </w:tcPr>
          <w:p w14:paraId="4EC4F17F"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RDF</w:t>
            </w:r>
          </w:p>
        </w:tc>
        <w:tc>
          <w:tcPr>
            <w:tcW w:w="1843" w:type="dxa"/>
          </w:tcPr>
          <w:p w14:paraId="747177F7"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skos</w:t>
            </w:r>
          </w:p>
        </w:tc>
        <w:tc>
          <w:tcPr>
            <w:tcW w:w="1523" w:type="dxa"/>
          </w:tcPr>
          <w:p w14:paraId="40142EF9"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144</w:t>
            </w:r>
          </w:p>
        </w:tc>
        <w:tc>
          <w:tcPr>
            <w:tcW w:w="1595" w:type="dxa"/>
          </w:tcPr>
          <w:p w14:paraId="615AE431"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323</w:t>
            </w:r>
          </w:p>
        </w:tc>
        <w:tc>
          <w:tcPr>
            <w:tcW w:w="1453" w:type="dxa"/>
          </w:tcPr>
          <w:p w14:paraId="76F10E8E" w14:textId="77777777" w:rsidR="00631F58" w:rsidRPr="000A7C23"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0.07</w:t>
            </w:r>
          </w:p>
        </w:tc>
        <w:tc>
          <w:tcPr>
            <w:tcW w:w="1524" w:type="dxa"/>
          </w:tcPr>
          <w:p w14:paraId="18C846DD"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0.08</w:t>
            </w:r>
          </w:p>
        </w:tc>
      </w:tr>
      <w:tr w:rsidR="00410B80" w:rsidRPr="00410B80" w14:paraId="506F2F40" w14:textId="77777777" w:rsidTr="00631F58">
        <w:trPr>
          <w:trHeight w:val="313"/>
        </w:trPr>
        <w:tc>
          <w:tcPr>
            <w:tcW w:w="1413" w:type="dxa"/>
            <w:vMerge/>
            <w:vAlign w:val="center"/>
          </w:tcPr>
          <w:p w14:paraId="53F29FCD"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1DE96C64"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pizza</w:t>
            </w:r>
          </w:p>
        </w:tc>
        <w:tc>
          <w:tcPr>
            <w:tcW w:w="1523" w:type="dxa"/>
          </w:tcPr>
          <w:p w14:paraId="1EF007E8"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671</w:t>
            </w:r>
          </w:p>
        </w:tc>
        <w:tc>
          <w:tcPr>
            <w:tcW w:w="1595" w:type="dxa"/>
          </w:tcPr>
          <w:p w14:paraId="796BFF02"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2604</w:t>
            </w:r>
          </w:p>
        </w:tc>
        <w:tc>
          <w:tcPr>
            <w:tcW w:w="1453" w:type="dxa"/>
          </w:tcPr>
          <w:p w14:paraId="3F22E49D"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3.75</w:t>
            </w:r>
          </w:p>
        </w:tc>
        <w:tc>
          <w:tcPr>
            <w:tcW w:w="1524" w:type="dxa"/>
          </w:tcPr>
          <w:p w14:paraId="38A942A9"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2.06</w:t>
            </w:r>
          </w:p>
        </w:tc>
      </w:tr>
      <w:tr w:rsidR="00410B80" w:rsidRPr="00410B80" w14:paraId="59BA0FF8" w14:textId="77777777" w:rsidTr="00631F58">
        <w:trPr>
          <w:trHeight w:val="296"/>
        </w:trPr>
        <w:tc>
          <w:tcPr>
            <w:tcW w:w="1413" w:type="dxa"/>
            <w:vMerge/>
            <w:vAlign w:val="center"/>
          </w:tcPr>
          <w:p w14:paraId="54748CA1"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1643E949"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wine</w:t>
            </w:r>
          </w:p>
        </w:tc>
        <w:tc>
          <w:tcPr>
            <w:tcW w:w="1523" w:type="dxa"/>
          </w:tcPr>
          <w:p w14:paraId="46596578"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733</w:t>
            </w:r>
          </w:p>
        </w:tc>
        <w:tc>
          <w:tcPr>
            <w:tcW w:w="1595" w:type="dxa"/>
          </w:tcPr>
          <w:p w14:paraId="6E967F2A"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2450</w:t>
            </w:r>
          </w:p>
        </w:tc>
        <w:tc>
          <w:tcPr>
            <w:tcW w:w="1453" w:type="dxa"/>
          </w:tcPr>
          <w:p w14:paraId="1E994E8B"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4.55</w:t>
            </w:r>
          </w:p>
        </w:tc>
        <w:tc>
          <w:tcPr>
            <w:tcW w:w="1524" w:type="dxa"/>
          </w:tcPr>
          <w:p w14:paraId="7A66EDB4"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4.41</w:t>
            </w:r>
          </w:p>
        </w:tc>
      </w:tr>
      <w:tr w:rsidR="00410B80" w:rsidRPr="00410B80" w14:paraId="745EB1A8" w14:textId="77777777" w:rsidTr="00631F58">
        <w:trPr>
          <w:trHeight w:val="313"/>
        </w:trPr>
        <w:tc>
          <w:tcPr>
            <w:tcW w:w="1413" w:type="dxa"/>
            <w:vMerge/>
            <w:vAlign w:val="center"/>
          </w:tcPr>
          <w:p w14:paraId="5203876B"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6C6EE40B"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funding</w:t>
            </w:r>
          </w:p>
        </w:tc>
        <w:tc>
          <w:tcPr>
            <w:tcW w:w="1523" w:type="dxa"/>
          </w:tcPr>
          <w:p w14:paraId="752F6178"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778</w:t>
            </w:r>
          </w:p>
        </w:tc>
        <w:tc>
          <w:tcPr>
            <w:tcW w:w="1595" w:type="dxa"/>
          </w:tcPr>
          <w:p w14:paraId="35BB32F4"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1480</w:t>
            </w:r>
          </w:p>
        </w:tc>
        <w:tc>
          <w:tcPr>
            <w:tcW w:w="1453" w:type="dxa"/>
          </w:tcPr>
          <w:p w14:paraId="699E85F1"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1.68</w:t>
            </w:r>
          </w:p>
        </w:tc>
        <w:tc>
          <w:tcPr>
            <w:tcW w:w="1524" w:type="dxa"/>
          </w:tcPr>
          <w:p w14:paraId="01855D73"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1.50</w:t>
            </w:r>
          </w:p>
        </w:tc>
      </w:tr>
      <w:tr w:rsidR="00410B80" w:rsidRPr="00410B80" w14:paraId="741F4FBE" w14:textId="77777777" w:rsidTr="00631F58">
        <w:trPr>
          <w:trHeight w:val="313"/>
        </w:trPr>
        <w:tc>
          <w:tcPr>
            <w:tcW w:w="1413" w:type="dxa"/>
            <w:vMerge/>
            <w:vAlign w:val="center"/>
          </w:tcPr>
          <w:p w14:paraId="6FD272AA"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7785DA11"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core</w:t>
            </w:r>
          </w:p>
        </w:tc>
        <w:tc>
          <w:tcPr>
            <w:tcW w:w="1523" w:type="dxa"/>
          </w:tcPr>
          <w:p w14:paraId="650BB72F"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1323</w:t>
            </w:r>
          </w:p>
        </w:tc>
        <w:tc>
          <w:tcPr>
            <w:tcW w:w="1595" w:type="dxa"/>
          </w:tcPr>
          <w:p w14:paraId="0D7F6D67"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8684</w:t>
            </w:r>
          </w:p>
        </w:tc>
        <w:tc>
          <w:tcPr>
            <w:tcW w:w="1453" w:type="dxa"/>
          </w:tcPr>
          <w:p w14:paraId="6C94CE66"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10.77</w:t>
            </w:r>
          </w:p>
        </w:tc>
        <w:tc>
          <w:tcPr>
            <w:tcW w:w="1524" w:type="dxa"/>
          </w:tcPr>
          <w:p w14:paraId="23BF11EC"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9.93</w:t>
            </w:r>
          </w:p>
        </w:tc>
      </w:tr>
      <w:tr w:rsidR="00410B80" w:rsidRPr="00410B80" w14:paraId="68A7E4AC" w14:textId="77777777" w:rsidTr="00631F58">
        <w:trPr>
          <w:trHeight w:val="313"/>
        </w:trPr>
        <w:tc>
          <w:tcPr>
            <w:tcW w:w="1413" w:type="dxa"/>
            <w:vMerge/>
            <w:vAlign w:val="center"/>
          </w:tcPr>
          <w:p w14:paraId="70431106"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57F10DB0"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pathways</w:t>
            </w:r>
          </w:p>
        </w:tc>
        <w:tc>
          <w:tcPr>
            <w:tcW w:w="1523" w:type="dxa"/>
          </w:tcPr>
          <w:p w14:paraId="55A6F22D"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6238</w:t>
            </w:r>
          </w:p>
        </w:tc>
        <w:tc>
          <w:tcPr>
            <w:tcW w:w="1595" w:type="dxa"/>
          </w:tcPr>
          <w:p w14:paraId="00A58F01" w14:textId="44E81D22" w:rsidR="004F73C4" w:rsidRDefault="00807B2C">
            <w:pPr>
              <w:tabs>
                <w:tab w:val="left" w:pos="1590"/>
              </w:tabs>
              <w:spacing w:after="0" w:line="240" w:lineRule="auto"/>
              <w:jc w:val="center"/>
              <w:rPr>
                <w:rStyle w:val="a3"/>
                <w:rFonts w:ascii="Times New Roman" w:hAnsi="Times New Roman"/>
                <w:color w:val="auto"/>
                <w:sz w:val="24"/>
                <w:szCs w:val="24"/>
                <w:lang w:val="en-US"/>
              </w:rPr>
            </w:pPr>
            <w:ins w:id="138" w:author="NAK" w:date="2023-02-22T22:24:00Z">
              <w:r w:rsidRPr="00410B80">
                <w:rPr>
                  <w:rStyle w:val="a3"/>
                  <w:rFonts w:ascii="Times New Roman" w:hAnsi="Times New Roman"/>
                  <w:color w:val="auto"/>
                  <w:sz w:val="24"/>
                  <w:szCs w:val="24"/>
                  <w:lang w:val="en-US"/>
                </w:rPr>
                <w:t>37</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196</w:t>
            </w:r>
          </w:p>
        </w:tc>
        <w:tc>
          <w:tcPr>
            <w:tcW w:w="1453" w:type="dxa"/>
          </w:tcPr>
          <w:p w14:paraId="6A6BC6FE"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533.73</w:t>
            </w:r>
          </w:p>
        </w:tc>
        <w:tc>
          <w:tcPr>
            <w:tcW w:w="1524" w:type="dxa"/>
          </w:tcPr>
          <w:p w14:paraId="43BDEFDE"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148.62</w:t>
            </w:r>
          </w:p>
        </w:tc>
      </w:tr>
      <w:tr w:rsidR="00410B80" w:rsidRPr="00410B80" w14:paraId="66905E03" w14:textId="77777777" w:rsidTr="00631F58">
        <w:trPr>
          <w:trHeight w:val="313"/>
        </w:trPr>
        <w:tc>
          <w:tcPr>
            <w:tcW w:w="1413" w:type="dxa"/>
            <w:vMerge w:val="restart"/>
            <w:vAlign w:val="center"/>
          </w:tcPr>
          <w:p w14:paraId="0BFC9033"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LFR</w:t>
            </w:r>
          </w:p>
        </w:tc>
        <w:tc>
          <w:tcPr>
            <w:tcW w:w="1843" w:type="dxa"/>
          </w:tcPr>
          <w:p w14:paraId="7334B5B6" w14:textId="77777777" w:rsidR="00631F58" w:rsidRPr="00410B80" w:rsidRDefault="00517E90" w:rsidP="00631F58">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100</m:t>
                    </m:r>
                  </m:sub>
                </m:sSub>
              </m:oMath>
            </m:oMathPara>
          </w:p>
        </w:tc>
        <w:tc>
          <w:tcPr>
            <w:tcW w:w="1523" w:type="dxa"/>
          </w:tcPr>
          <w:p w14:paraId="482C085E"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100</w:t>
            </w:r>
          </w:p>
        </w:tc>
        <w:tc>
          <w:tcPr>
            <w:tcW w:w="1595" w:type="dxa"/>
          </w:tcPr>
          <w:p w14:paraId="5C49E4B9"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210</w:t>
            </w:r>
          </w:p>
        </w:tc>
        <w:tc>
          <w:tcPr>
            <w:tcW w:w="1453" w:type="dxa"/>
          </w:tcPr>
          <w:p w14:paraId="19D88099"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0.12</w:t>
            </w:r>
          </w:p>
        </w:tc>
        <w:tc>
          <w:tcPr>
            <w:tcW w:w="1524" w:type="dxa"/>
          </w:tcPr>
          <w:p w14:paraId="21CA3CEF"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0.06</w:t>
            </w:r>
          </w:p>
        </w:tc>
      </w:tr>
      <w:tr w:rsidR="00410B80" w:rsidRPr="00410B80" w14:paraId="704323A6" w14:textId="77777777" w:rsidTr="00631F58">
        <w:trPr>
          <w:trHeight w:val="313"/>
        </w:trPr>
        <w:tc>
          <w:tcPr>
            <w:tcW w:w="1413" w:type="dxa"/>
            <w:vMerge/>
          </w:tcPr>
          <w:p w14:paraId="4B7373FA"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27352453" w14:textId="77777777" w:rsidR="00631F58" w:rsidRPr="00410B80" w:rsidRDefault="00517E90" w:rsidP="00631F58">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500</m:t>
                    </m:r>
                  </m:sub>
                </m:sSub>
              </m:oMath>
            </m:oMathPara>
          </w:p>
        </w:tc>
        <w:tc>
          <w:tcPr>
            <w:tcW w:w="1523" w:type="dxa"/>
          </w:tcPr>
          <w:p w14:paraId="3CBF4A36"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500</w:t>
            </w:r>
          </w:p>
        </w:tc>
        <w:tc>
          <w:tcPr>
            <w:tcW w:w="1595" w:type="dxa"/>
          </w:tcPr>
          <w:p w14:paraId="118ECD17"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970</w:t>
            </w:r>
          </w:p>
        </w:tc>
        <w:tc>
          <w:tcPr>
            <w:tcW w:w="1453" w:type="dxa"/>
          </w:tcPr>
          <w:p w14:paraId="2E5EAC2B"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2.55</w:t>
            </w:r>
          </w:p>
        </w:tc>
        <w:tc>
          <w:tcPr>
            <w:tcW w:w="1524" w:type="dxa"/>
          </w:tcPr>
          <w:p w14:paraId="00FFCC09"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1.47</w:t>
            </w:r>
          </w:p>
        </w:tc>
      </w:tr>
      <w:tr w:rsidR="00410B80" w:rsidRPr="00410B80" w14:paraId="5CDFC6E5" w14:textId="77777777" w:rsidTr="00631F58">
        <w:trPr>
          <w:trHeight w:val="313"/>
        </w:trPr>
        <w:tc>
          <w:tcPr>
            <w:tcW w:w="1413" w:type="dxa"/>
            <w:vMerge/>
          </w:tcPr>
          <w:p w14:paraId="5ABB81DA"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667178CF" w14:textId="77777777" w:rsidR="00631F58" w:rsidRPr="00410B80" w:rsidRDefault="00517E90" w:rsidP="00631F58">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1000</m:t>
                    </m:r>
                  </m:sub>
                </m:sSub>
              </m:oMath>
            </m:oMathPara>
          </w:p>
        </w:tc>
        <w:tc>
          <w:tcPr>
            <w:tcW w:w="1523" w:type="dxa"/>
          </w:tcPr>
          <w:p w14:paraId="2A349DA1"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1000</w:t>
            </w:r>
          </w:p>
        </w:tc>
        <w:tc>
          <w:tcPr>
            <w:tcW w:w="1595" w:type="dxa"/>
          </w:tcPr>
          <w:p w14:paraId="3F8FE9B4"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2100</w:t>
            </w:r>
          </w:p>
        </w:tc>
        <w:tc>
          <w:tcPr>
            <w:tcW w:w="1453" w:type="dxa"/>
          </w:tcPr>
          <w:p w14:paraId="0F056B6C"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13.50</w:t>
            </w:r>
          </w:p>
        </w:tc>
        <w:tc>
          <w:tcPr>
            <w:tcW w:w="1524" w:type="dxa"/>
          </w:tcPr>
          <w:p w14:paraId="5DF6B738"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6.10</w:t>
            </w:r>
          </w:p>
        </w:tc>
      </w:tr>
      <w:tr w:rsidR="00410B80" w:rsidRPr="00410B80" w14:paraId="49247C30" w14:textId="77777777" w:rsidTr="00631F58">
        <w:trPr>
          <w:trHeight w:val="313"/>
        </w:trPr>
        <w:tc>
          <w:tcPr>
            <w:tcW w:w="1413" w:type="dxa"/>
            <w:vMerge/>
          </w:tcPr>
          <w:p w14:paraId="0FDE1A15"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p>
        </w:tc>
        <w:tc>
          <w:tcPr>
            <w:tcW w:w="1843" w:type="dxa"/>
          </w:tcPr>
          <w:p w14:paraId="569B57C4" w14:textId="77777777" w:rsidR="00631F58" w:rsidRPr="00410B80" w:rsidRDefault="00517E90" w:rsidP="00631F58">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1000</m:t>
                    </m:r>
                  </m:sub>
                </m:sSub>
              </m:oMath>
            </m:oMathPara>
          </w:p>
        </w:tc>
        <w:tc>
          <w:tcPr>
            <w:tcW w:w="1523" w:type="dxa"/>
          </w:tcPr>
          <w:p w14:paraId="2082E6A0" w14:textId="0859E02E" w:rsidR="004F73C4" w:rsidRDefault="00807B2C">
            <w:pPr>
              <w:tabs>
                <w:tab w:val="left" w:pos="1590"/>
              </w:tabs>
              <w:spacing w:after="0" w:line="240" w:lineRule="auto"/>
              <w:jc w:val="center"/>
              <w:rPr>
                <w:rStyle w:val="a3"/>
                <w:rFonts w:ascii="Times New Roman" w:hAnsi="Times New Roman"/>
                <w:color w:val="auto"/>
                <w:sz w:val="24"/>
                <w:szCs w:val="24"/>
                <w:lang w:val="en-US"/>
              </w:rPr>
            </w:pPr>
            <w:ins w:id="139" w:author="NAK" w:date="2023-02-22T22:25:00Z">
              <w:r w:rsidRPr="00410B80">
                <w:rPr>
                  <w:rStyle w:val="a3"/>
                  <w:rFonts w:ascii="Times New Roman" w:hAnsi="Times New Roman"/>
                  <w:color w:val="auto"/>
                  <w:sz w:val="24"/>
                  <w:szCs w:val="24"/>
                  <w:lang w:val="en-US"/>
                </w:rPr>
                <w:t>10</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000</w:t>
            </w:r>
          </w:p>
        </w:tc>
        <w:tc>
          <w:tcPr>
            <w:tcW w:w="1595" w:type="dxa"/>
          </w:tcPr>
          <w:p w14:paraId="58D65B98" w14:textId="00B9DC12"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0" w:author="NAK" w:date="2023-02-22T22:24:00Z">
              <w:r w:rsidRPr="00410B80">
                <w:rPr>
                  <w:rStyle w:val="a3"/>
                  <w:rFonts w:ascii="Times New Roman" w:hAnsi="Times New Roman"/>
                  <w:color w:val="auto"/>
                  <w:sz w:val="24"/>
                  <w:szCs w:val="24"/>
                  <w:lang w:val="en-US"/>
                </w:rPr>
                <w:t>21</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005</w:t>
            </w:r>
          </w:p>
        </w:tc>
        <w:tc>
          <w:tcPr>
            <w:tcW w:w="1453" w:type="dxa"/>
          </w:tcPr>
          <w:p w14:paraId="3284BD65"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1261.97</w:t>
            </w:r>
          </w:p>
        </w:tc>
        <w:tc>
          <w:tcPr>
            <w:tcW w:w="1524" w:type="dxa"/>
          </w:tcPr>
          <w:p w14:paraId="2962AA1A"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656.28</w:t>
            </w:r>
          </w:p>
        </w:tc>
      </w:tr>
    </w:tbl>
    <w:p w14:paraId="17BD27FD" w14:textId="77777777" w:rsidR="0076373C" w:rsidRDefault="0076373C" w:rsidP="005D0EF2">
      <w:pPr>
        <w:tabs>
          <w:tab w:val="left" w:pos="1590"/>
        </w:tabs>
        <w:spacing w:after="0" w:line="240" w:lineRule="auto"/>
        <w:ind w:firstLine="567"/>
        <w:jc w:val="both"/>
        <w:rPr>
          <w:rStyle w:val="a3"/>
          <w:rFonts w:ascii="Times New Roman" w:hAnsi="Times New Roman"/>
          <w:color w:val="auto"/>
          <w:sz w:val="24"/>
          <w:szCs w:val="24"/>
        </w:rPr>
      </w:pPr>
    </w:p>
    <w:p w14:paraId="4EB3D3A0" w14:textId="77777777" w:rsidR="005D0EF2" w:rsidRDefault="005D0EF2" w:rsidP="00541850">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 xml:space="preserve">The results of the MCFL-reachability evaluation for queries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1</m:t>
            </m:r>
          </m:sub>
        </m:sSub>
      </m:oMath>
      <w:r w:rsidRPr="0043386C">
        <w:rPr>
          <w:rStyle w:val="a3"/>
          <w:rFonts w:ascii="Times New Roman" w:hAnsi="Times New Roman"/>
          <w:color w:val="auto"/>
          <w:sz w:val="24"/>
          <w:szCs w:val="24"/>
          <w:lang w:val="en-US"/>
        </w:rPr>
        <w:t xml:space="preserve"> and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2</m:t>
            </m:r>
          </m:sub>
        </m:sSub>
      </m:oMath>
      <w:r w:rsidRPr="0043386C">
        <w:rPr>
          <w:rStyle w:val="a3"/>
          <w:rFonts w:ascii="Times New Roman" w:hAnsi="Times New Roman"/>
          <w:color w:val="auto"/>
          <w:sz w:val="24"/>
          <w:szCs w:val="24"/>
          <w:lang w:val="en-US"/>
        </w:rPr>
        <w:t xml:space="preserve"> are presented in Table 1. We can see, that while the execution time for small graphs is decent, our prototype implementation is underperforming for graphs with thousands of vertices. To show the reason for such behavior, we also present the number of non-zero elements in matrices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B</m:t>
            </m:r>
          </m:e>
          <m:sub>
            <m:r>
              <w:rPr>
                <w:rStyle w:val="a3"/>
                <w:rFonts w:ascii="Cambria Math" w:hAnsi="Cambria Math"/>
                <w:color w:val="auto"/>
                <w:sz w:val="24"/>
                <w:szCs w:val="24"/>
                <w:lang w:val="en-US"/>
              </w:rPr>
              <m:t>p</m:t>
            </m:r>
          </m:sub>
        </m:sSub>
      </m:oMath>
      <w:r w:rsidRPr="0043386C">
        <w:rPr>
          <w:rStyle w:val="a3"/>
          <w:rFonts w:ascii="Times New Roman" w:hAnsi="Times New Roman"/>
          <w:color w:val="auto"/>
          <w:sz w:val="24"/>
          <w:szCs w:val="24"/>
          <w:lang w:val="en-US"/>
        </w:rPr>
        <w:t xml:space="preserve"> and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C</m:t>
            </m:r>
          </m:e>
          <m:sub>
            <m:r>
              <w:rPr>
                <w:rStyle w:val="a3"/>
                <w:rFonts w:ascii="Cambria Math" w:hAnsi="Cambria Math"/>
                <w:color w:val="auto"/>
                <w:sz w:val="24"/>
                <w:szCs w:val="24"/>
                <w:lang w:val="en-US"/>
              </w:rPr>
              <m:t>p</m:t>
            </m:r>
          </m:sub>
        </m:sSub>
      </m:oMath>
      <w:r w:rsidRPr="0043386C">
        <w:rPr>
          <w:rStyle w:val="a3"/>
          <w:rFonts w:ascii="Times New Roman" w:hAnsi="Times New Roman"/>
          <w:color w:val="auto"/>
          <w:sz w:val="24"/>
          <w:szCs w:val="24"/>
          <w:lang w:val="en-US"/>
        </w:rPr>
        <w:t xml:space="preserve"> added by the MCFL-reachability algorithm in Table 2. The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NNZ</m:t>
            </m:r>
          </m:e>
          <m:sub>
            <m:r>
              <w:rPr>
                <w:rStyle w:val="a3"/>
                <w:rFonts w:ascii="Cambria Math" w:hAnsi="Cambria Math"/>
                <w:color w:val="auto"/>
                <w:sz w:val="24"/>
                <w:szCs w:val="24"/>
                <w:lang w:val="en-US"/>
              </w:rPr>
              <m:t>1</m:t>
            </m:r>
          </m:sub>
        </m:sSub>
      </m:oMath>
      <w:r w:rsidRPr="0043386C">
        <w:rPr>
          <w:rStyle w:val="a3"/>
          <w:rFonts w:ascii="Times New Roman" w:hAnsi="Times New Roman"/>
          <w:color w:val="auto"/>
          <w:sz w:val="24"/>
          <w:szCs w:val="24"/>
          <w:lang w:val="en-US"/>
        </w:rPr>
        <w:t xml:space="preserve"> is a sum of non-zero elements in these matrices for the query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1</m:t>
            </m:r>
          </m:sub>
        </m:sSub>
      </m:oMath>
      <w:r w:rsidRPr="0043386C">
        <w:rPr>
          <w:rStyle w:val="a3"/>
          <w:rFonts w:ascii="Times New Roman" w:hAnsi="Times New Roman"/>
          <w:color w:val="auto"/>
          <w:sz w:val="24"/>
          <w:szCs w:val="24"/>
          <w:lang w:val="en-US"/>
        </w:rPr>
        <w:t xml:space="preserve">, and the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NNZ</m:t>
            </m:r>
          </m:e>
          <m:sub>
            <m:r>
              <w:rPr>
                <w:rStyle w:val="a3"/>
                <w:rFonts w:ascii="Cambria Math" w:hAnsi="Cambria Math"/>
                <w:color w:val="auto"/>
                <w:sz w:val="24"/>
                <w:szCs w:val="24"/>
                <w:lang w:val="en-US"/>
              </w:rPr>
              <m:t>2</m:t>
            </m:r>
          </m:sub>
        </m:sSub>
      </m:oMath>
      <w:r w:rsidRPr="0043386C">
        <w:rPr>
          <w:rStyle w:val="a3"/>
          <w:rFonts w:ascii="Times New Roman" w:hAnsi="Times New Roman"/>
          <w:color w:val="auto"/>
          <w:sz w:val="24"/>
          <w:szCs w:val="24"/>
          <w:lang w:val="en-US"/>
        </w:rPr>
        <w:t xml:space="preserve"> </w:t>
      </w:r>
      <w:r w:rsidRPr="0033523F">
        <w:rPr>
          <w:rStyle w:val="a3"/>
          <w:rFonts w:ascii="Times New Roman" w:hAnsi="Times New Roman"/>
          <w:color w:val="auto"/>
          <w:sz w:val="24"/>
          <w:szCs w:val="24"/>
          <w:lang w:val="en-US"/>
        </w:rPr>
        <w:t>–</w:t>
      </w:r>
      <w:r w:rsidRPr="0043386C">
        <w:rPr>
          <w:rStyle w:val="a3"/>
          <w:rFonts w:ascii="Times New Roman" w:hAnsi="Times New Roman"/>
          <w:color w:val="auto"/>
          <w:sz w:val="24"/>
          <w:szCs w:val="24"/>
          <w:lang w:val="en-US"/>
        </w:rPr>
        <w:t xml:space="preserve"> for the query </w:t>
      </w:r>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Q</m:t>
            </m:r>
          </m:e>
          <m:sub>
            <m:r>
              <w:rPr>
                <w:rStyle w:val="a3"/>
                <w:rFonts w:ascii="Cambria Math" w:hAnsi="Cambria Math"/>
                <w:color w:val="auto"/>
                <w:sz w:val="24"/>
                <w:szCs w:val="24"/>
                <w:lang w:val="en-US"/>
              </w:rPr>
              <m:t>2</m:t>
            </m:r>
          </m:sub>
        </m:sSub>
      </m:oMath>
      <w:r w:rsidRPr="0043386C">
        <w:rPr>
          <w:rStyle w:val="a3"/>
          <w:rFonts w:ascii="Times New Roman" w:hAnsi="Times New Roman"/>
          <w:color w:val="auto"/>
          <w:sz w:val="24"/>
          <w:szCs w:val="24"/>
          <w:lang w:val="en-US"/>
        </w:rPr>
        <w:t>. This information describes the big amount of consumed memory and the complexity of the used matrix operations. Our implementation is underperforming for used graphs and queries because there is a big number of combinations of paths that are relevant to the queryand was founded by our algorithm. The used graphs are composed entirely of edges that are relevant to the query, and they form such a large number of combinations. For more practical use of our algorithm, the huge graphs can contain only a small part of the edges that are relevant to the query. This will lead to a decent number of the non-zero matrix elements, to a small number of used memor</w:t>
      </w:r>
      <w:ins w:id="141" w:author="NAK" w:date="2023-02-23T09:18:00Z">
        <w:r w:rsidR="00541850">
          <w:rPr>
            <w:rStyle w:val="a3"/>
            <w:rFonts w:ascii="Times New Roman" w:hAnsi="Times New Roman"/>
            <w:color w:val="auto"/>
            <w:sz w:val="24"/>
            <w:szCs w:val="24"/>
            <w:lang w:val="en-US"/>
          </w:rPr>
          <w:t>ies</w:t>
        </w:r>
      </w:ins>
      <w:del w:id="142" w:author="NAK" w:date="2023-02-23T09:18:00Z">
        <w:r w:rsidRPr="0043386C" w:rsidDel="00541850">
          <w:rPr>
            <w:rStyle w:val="a3"/>
            <w:rFonts w:ascii="Times New Roman" w:hAnsi="Times New Roman"/>
            <w:color w:val="auto"/>
            <w:sz w:val="24"/>
            <w:szCs w:val="24"/>
            <w:lang w:val="en-US"/>
          </w:rPr>
          <w:delText>y</w:delText>
        </w:r>
      </w:del>
      <w:r w:rsidRPr="0043386C">
        <w:rPr>
          <w:rStyle w:val="a3"/>
          <w:rFonts w:ascii="Times New Roman" w:hAnsi="Times New Roman"/>
          <w:color w:val="auto"/>
          <w:sz w:val="24"/>
          <w:szCs w:val="24"/>
          <w:lang w:val="en-US"/>
        </w:rPr>
        <w:t>, and to a small running time. Also, for big graphs our algorithm constructs matrices of huge sizes that can exceed the numeric range of integer data types. However, this problem can be solved since there are formats like COO (coordinate list) for storing the sparse matrices that stores only non-zero values and does not depend on the matrix size.</w:t>
      </w:r>
    </w:p>
    <w:p w14:paraId="63CA7C3C" w14:textId="77777777" w:rsidR="005D0EF2" w:rsidRPr="0043386C" w:rsidRDefault="005D0EF2" w:rsidP="002029F6">
      <w:pPr>
        <w:tabs>
          <w:tab w:val="left" w:pos="1590"/>
        </w:tabs>
        <w:spacing w:after="0" w:line="240" w:lineRule="auto"/>
        <w:jc w:val="both"/>
        <w:rPr>
          <w:rStyle w:val="a3"/>
          <w:rFonts w:ascii="Times New Roman" w:hAnsi="Times New Roman"/>
          <w:color w:val="auto"/>
          <w:sz w:val="24"/>
          <w:szCs w:val="24"/>
          <w:lang w:val="en-US"/>
        </w:rPr>
      </w:pPr>
    </w:p>
    <w:p w14:paraId="6A0D0534" w14:textId="77777777" w:rsidR="00410B80" w:rsidRPr="00410B80" w:rsidRDefault="005D0EF2" w:rsidP="00410B80">
      <w:pPr>
        <w:tabs>
          <w:tab w:val="left" w:pos="1590"/>
        </w:tabs>
        <w:spacing w:after="0" w:line="240" w:lineRule="auto"/>
        <w:jc w:val="center"/>
        <w:rPr>
          <w:rStyle w:val="a3"/>
          <w:rFonts w:ascii="Times New Roman" w:hAnsi="Times New Roman"/>
          <w:iCs/>
          <w:noProof/>
          <w:color w:val="auto"/>
          <w:sz w:val="24"/>
          <w:szCs w:val="24"/>
          <w:lang w:val="en-US"/>
        </w:rPr>
      </w:pPr>
      <w:r w:rsidRPr="0043386C">
        <w:rPr>
          <w:rFonts w:ascii="Times New Roman" w:hAnsi="Times New Roman"/>
          <w:i/>
          <w:sz w:val="24"/>
          <w:szCs w:val="24"/>
          <w:lang w:val="en-US"/>
        </w:rPr>
        <w:t>Table 2.</w:t>
      </w:r>
      <w:r w:rsidRPr="0043386C">
        <w:rPr>
          <w:rFonts w:ascii="Times New Roman" w:hAnsi="Times New Roman"/>
          <w:i/>
          <w:noProof/>
          <w:sz w:val="24"/>
          <w:szCs w:val="24"/>
          <w:lang w:val="en-US"/>
        </w:rPr>
        <w:t xml:space="preserve"> </w:t>
      </w:r>
      <w:r w:rsidRPr="0033523F">
        <w:rPr>
          <w:rFonts w:ascii="Times New Roman" w:hAnsi="Times New Roman"/>
          <w:iCs/>
          <w:noProof/>
          <w:sz w:val="24"/>
          <w:szCs w:val="24"/>
          <w:lang w:val="en-US"/>
        </w:rPr>
        <w:t>The number of non-zero elements in matrices after the MCFL-reachability evaluation</w:t>
      </w:r>
    </w:p>
    <w:tbl>
      <w:tblPr>
        <w:tblStyle w:val="af4"/>
        <w:tblW w:w="9067" w:type="dxa"/>
        <w:tblLook w:val="04A0" w:firstRow="1" w:lastRow="0" w:firstColumn="1" w:lastColumn="0" w:noHBand="0" w:noVBand="1"/>
      </w:tblPr>
      <w:tblGrid>
        <w:gridCol w:w="1786"/>
        <w:gridCol w:w="1820"/>
        <w:gridCol w:w="1820"/>
        <w:gridCol w:w="1820"/>
        <w:gridCol w:w="1821"/>
      </w:tblGrid>
      <w:tr w:rsidR="00631F58" w:rsidRPr="00631F58" w14:paraId="0BC9A116" w14:textId="77777777" w:rsidTr="00192AC5">
        <w:trPr>
          <w:trHeight w:val="296"/>
        </w:trPr>
        <w:tc>
          <w:tcPr>
            <w:tcW w:w="1786" w:type="dxa"/>
            <w:vMerge w:val="restart"/>
          </w:tcPr>
          <w:p w14:paraId="108D7BF4" w14:textId="77777777" w:rsidR="00631F58" w:rsidRPr="000A7C23" w:rsidRDefault="00631F58" w:rsidP="00192AC5">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rPr>
              <w:t>Graph type</w:t>
            </w:r>
          </w:p>
        </w:tc>
        <w:tc>
          <w:tcPr>
            <w:tcW w:w="1820" w:type="dxa"/>
            <w:vMerge w:val="restart"/>
          </w:tcPr>
          <w:p w14:paraId="1ED8EDE0" w14:textId="77777777" w:rsidR="00631F58" w:rsidRPr="000A7C23" w:rsidRDefault="00631F58" w:rsidP="00192AC5">
            <w:pPr>
              <w:tabs>
                <w:tab w:val="left" w:pos="1590"/>
              </w:tabs>
              <w:spacing w:after="0" w:line="240" w:lineRule="auto"/>
              <w:jc w:val="center"/>
              <w:rPr>
                <w:rStyle w:val="a3"/>
                <w:rFonts w:ascii="Times New Roman" w:hAnsi="Times New Roman"/>
                <w:color w:val="auto"/>
                <w:sz w:val="24"/>
                <w:szCs w:val="24"/>
                <w:lang w:val="en-US"/>
              </w:rPr>
            </w:pPr>
            <w:r w:rsidRPr="000A7C23">
              <w:rPr>
                <w:rStyle w:val="a3"/>
                <w:rFonts w:ascii="Times New Roman" w:hAnsi="Times New Roman"/>
                <w:color w:val="auto"/>
                <w:sz w:val="24"/>
                <w:szCs w:val="24"/>
                <w:lang w:val="en-US"/>
              </w:rPr>
              <w:t>Graph</w:t>
            </w:r>
          </w:p>
        </w:tc>
        <w:tc>
          <w:tcPr>
            <w:tcW w:w="5461" w:type="dxa"/>
            <w:gridSpan w:val="3"/>
          </w:tcPr>
          <w:p w14:paraId="032A60A1" w14:textId="77777777" w:rsidR="00631F58" w:rsidRPr="00410B80" w:rsidRDefault="00410B80" w:rsidP="00410B80">
            <w:pPr>
              <w:tabs>
                <w:tab w:val="left" w:pos="1590"/>
              </w:tabs>
              <w:spacing w:after="0" w:line="240" w:lineRule="auto"/>
              <w:jc w:val="center"/>
              <w:rPr>
                <w:rStyle w:val="a3"/>
                <w:rFonts w:ascii="Times New Roman" w:hAnsi="Times New Roman"/>
                <w:color w:val="auto"/>
                <w:sz w:val="24"/>
                <w:szCs w:val="24"/>
              </w:rPr>
            </w:pPr>
            <w:r w:rsidRPr="000A7C23">
              <w:rPr>
                <w:rStyle w:val="a3"/>
                <w:rFonts w:ascii="Times New Roman" w:hAnsi="Times New Roman"/>
                <w:color w:val="auto"/>
                <w:sz w:val="24"/>
                <w:szCs w:val="24"/>
              </w:rPr>
              <w:t>Number of elements</w:t>
            </w:r>
          </w:p>
        </w:tc>
      </w:tr>
      <w:tr w:rsidR="00631F58" w:rsidRPr="00631F58" w14:paraId="0075B1BB" w14:textId="77777777" w:rsidTr="00631F58">
        <w:trPr>
          <w:trHeight w:val="296"/>
        </w:trPr>
        <w:tc>
          <w:tcPr>
            <w:tcW w:w="1786" w:type="dxa"/>
            <w:vMerge/>
          </w:tcPr>
          <w:p w14:paraId="51357CFE" w14:textId="77777777" w:rsidR="00631F58" w:rsidRPr="00410B80" w:rsidRDefault="00631F58" w:rsidP="00192AC5">
            <w:pPr>
              <w:tabs>
                <w:tab w:val="left" w:pos="1590"/>
              </w:tabs>
              <w:spacing w:after="0" w:line="240" w:lineRule="auto"/>
              <w:jc w:val="center"/>
              <w:rPr>
                <w:rStyle w:val="a3"/>
                <w:rFonts w:ascii="Times New Roman" w:hAnsi="Times New Roman"/>
                <w:color w:val="auto"/>
                <w:sz w:val="24"/>
                <w:szCs w:val="24"/>
              </w:rPr>
            </w:pPr>
          </w:p>
        </w:tc>
        <w:tc>
          <w:tcPr>
            <w:tcW w:w="1820" w:type="dxa"/>
            <w:vMerge/>
          </w:tcPr>
          <w:p w14:paraId="0C090F5B" w14:textId="77777777" w:rsidR="00631F58" w:rsidRPr="00410B80" w:rsidRDefault="00631F58" w:rsidP="00192AC5">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529EE09D" w14:textId="77777777" w:rsidR="00631F58" w:rsidRPr="00410B80" w:rsidRDefault="00631F58"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|E|</w:t>
            </w:r>
          </w:p>
        </w:tc>
        <w:tc>
          <w:tcPr>
            <w:tcW w:w="1820" w:type="dxa"/>
          </w:tcPr>
          <w:p w14:paraId="341BB69C" w14:textId="77777777" w:rsidR="00631F58" w:rsidRPr="00410B80" w:rsidRDefault="00517E90" w:rsidP="00192AC5">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NNZ</m:t>
                    </m:r>
                  </m:e>
                  <m:sub>
                    <m:r>
                      <w:rPr>
                        <w:rStyle w:val="a3"/>
                        <w:rFonts w:ascii="Cambria Math" w:hAnsi="Cambria Math"/>
                        <w:color w:val="auto"/>
                        <w:sz w:val="24"/>
                        <w:szCs w:val="24"/>
                        <w:lang w:val="en-US"/>
                      </w:rPr>
                      <m:t>1</m:t>
                    </m:r>
                  </m:sub>
                </m:sSub>
              </m:oMath>
            </m:oMathPara>
          </w:p>
        </w:tc>
        <w:tc>
          <w:tcPr>
            <w:tcW w:w="1821" w:type="dxa"/>
          </w:tcPr>
          <w:p w14:paraId="263954C4" w14:textId="77777777" w:rsidR="00631F58" w:rsidRPr="00410B80" w:rsidRDefault="00517E90" w:rsidP="00192AC5">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NNZ</m:t>
                    </m:r>
                  </m:e>
                  <m:sub>
                    <m:r>
                      <w:rPr>
                        <w:rStyle w:val="a3"/>
                        <w:rFonts w:ascii="Cambria Math" w:hAnsi="Cambria Math"/>
                        <w:color w:val="auto"/>
                        <w:sz w:val="24"/>
                        <w:szCs w:val="24"/>
                        <w:lang w:val="en-US"/>
                      </w:rPr>
                      <m:t>2</m:t>
                    </m:r>
                  </m:sub>
                </m:sSub>
              </m:oMath>
            </m:oMathPara>
          </w:p>
        </w:tc>
      </w:tr>
      <w:tr w:rsidR="00631F58" w:rsidRPr="00631F58" w14:paraId="3B010605" w14:textId="77777777" w:rsidTr="00410B80">
        <w:trPr>
          <w:trHeight w:val="277"/>
        </w:trPr>
        <w:tc>
          <w:tcPr>
            <w:tcW w:w="1786" w:type="dxa"/>
            <w:vMerge w:val="restart"/>
            <w:shd w:val="clear" w:color="auto" w:fill="auto"/>
            <w:vAlign w:val="center"/>
          </w:tcPr>
          <w:p w14:paraId="3E301432" w14:textId="77777777" w:rsidR="005D0EF2" w:rsidRPr="00410B80" w:rsidRDefault="005D0EF2"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RDF</w:t>
            </w:r>
          </w:p>
        </w:tc>
        <w:tc>
          <w:tcPr>
            <w:tcW w:w="1820" w:type="dxa"/>
          </w:tcPr>
          <w:p w14:paraId="5583A405"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skos</w:t>
            </w:r>
          </w:p>
        </w:tc>
        <w:tc>
          <w:tcPr>
            <w:tcW w:w="1820" w:type="dxa"/>
          </w:tcPr>
          <w:p w14:paraId="363841AA"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323</w:t>
            </w:r>
          </w:p>
        </w:tc>
        <w:tc>
          <w:tcPr>
            <w:tcW w:w="1820" w:type="dxa"/>
          </w:tcPr>
          <w:p w14:paraId="273BD52D"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5043</w:t>
            </w:r>
          </w:p>
        </w:tc>
        <w:tc>
          <w:tcPr>
            <w:tcW w:w="1821" w:type="dxa"/>
          </w:tcPr>
          <w:p w14:paraId="3D6DDE96"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5312</w:t>
            </w:r>
          </w:p>
        </w:tc>
      </w:tr>
      <w:tr w:rsidR="00631F58" w:rsidRPr="00631F58" w14:paraId="051EA2A5" w14:textId="77777777" w:rsidTr="00410B80">
        <w:trPr>
          <w:trHeight w:val="313"/>
        </w:trPr>
        <w:tc>
          <w:tcPr>
            <w:tcW w:w="1786" w:type="dxa"/>
            <w:vMerge/>
            <w:shd w:val="clear" w:color="auto" w:fill="auto"/>
            <w:vAlign w:val="center"/>
          </w:tcPr>
          <w:p w14:paraId="3150CC61" w14:textId="77777777" w:rsidR="005D0EF2" w:rsidRPr="00410B80" w:rsidRDefault="005D0EF2" w:rsidP="00631F58">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03BD618F"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pizza</w:t>
            </w:r>
          </w:p>
        </w:tc>
        <w:tc>
          <w:tcPr>
            <w:tcW w:w="1820" w:type="dxa"/>
          </w:tcPr>
          <w:p w14:paraId="135466E5"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2604</w:t>
            </w:r>
          </w:p>
        </w:tc>
        <w:tc>
          <w:tcPr>
            <w:tcW w:w="1820" w:type="dxa"/>
          </w:tcPr>
          <w:p w14:paraId="27FC1EA8" w14:textId="0814AF83"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3" w:author="NAK" w:date="2023-02-22T22:25:00Z">
              <w:r w:rsidRPr="00410B80">
                <w:rPr>
                  <w:rStyle w:val="a3"/>
                  <w:rFonts w:ascii="Times New Roman" w:hAnsi="Times New Roman"/>
                  <w:color w:val="auto"/>
                  <w:sz w:val="24"/>
                  <w:szCs w:val="24"/>
                  <w:lang w:val="en-US"/>
                </w:rPr>
                <w:t>201</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554</w:t>
            </w:r>
          </w:p>
        </w:tc>
        <w:tc>
          <w:tcPr>
            <w:tcW w:w="1821" w:type="dxa"/>
          </w:tcPr>
          <w:p w14:paraId="0E30E71B" w14:textId="04BEECB7"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4" w:author="NAK" w:date="2023-02-22T22:26:00Z">
              <w:r w:rsidRPr="00410B80">
                <w:rPr>
                  <w:rStyle w:val="a3"/>
                  <w:rFonts w:ascii="Times New Roman" w:hAnsi="Times New Roman"/>
                  <w:color w:val="auto"/>
                  <w:sz w:val="24"/>
                  <w:szCs w:val="24"/>
                  <w:lang w:val="en-US"/>
                </w:rPr>
                <w:t>134</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993</w:t>
            </w:r>
          </w:p>
        </w:tc>
      </w:tr>
      <w:tr w:rsidR="00631F58" w:rsidRPr="00631F58" w14:paraId="607C84DD" w14:textId="77777777" w:rsidTr="00410B80">
        <w:trPr>
          <w:trHeight w:val="296"/>
        </w:trPr>
        <w:tc>
          <w:tcPr>
            <w:tcW w:w="1786" w:type="dxa"/>
            <w:vMerge/>
            <w:shd w:val="clear" w:color="auto" w:fill="auto"/>
            <w:vAlign w:val="center"/>
          </w:tcPr>
          <w:p w14:paraId="03525163" w14:textId="77777777" w:rsidR="005D0EF2" w:rsidRPr="00410B80" w:rsidRDefault="005D0EF2" w:rsidP="00631F58">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0808F459"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wine</w:t>
            </w:r>
          </w:p>
        </w:tc>
        <w:tc>
          <w:tcPr>
            <w:tcW w:w="1820" w:type="dxa"/>
          </w:tcPr>
          <w:p w14:paraId="5A92A258"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2450</w:t>
            </w:r>
          </w:p>
        </w:tc>
        <w:tc>
          <w:tcPr>
            <w:tcW w:w="1820" w:type="dxa"/>
          </w:tcPr>
          <w:p w14:paraId="466AFAA7" w14:textId="48F10505"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5" w:author="NAK" w:date="2023-02-22T22:25:00Z">
              <w:r w:rsidRPr="00410B80">
                <w:rPr>
                  <w:rStyle w:val="a3"/>
                  <w:rFonts w:ascii="Times New Roman" w:hAnsi="Times New Roman"/>
                  <w:color w:val="auto"/>
                  <w:sz w:val="24"/>
                  <w:szCs w:val="24"/>
                  <w:lang w:val="en-US"/>
                </w:rPr>
                <w:t>252</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323</w:t>
            </w:r>
          </w:p>
        </w:tc>
        <w:tc>
          <w:tcPr>
            <w:tcW w:w="1821" w:type="dxa"/>
          </w:tcPr>
          <w:p w14:paraId="111EAA6B" w14:textId="28A10A85"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6" w:author="NAK" w:date="2023-02-22T22:26:00Z">
              <w:r w:rsidRPr="00410B80">
                <w:rPr>
                  <w:rStyle w:val="a3"/>
                  <w:rFonts w:ascii="Times New Roman" w:hAnsi="Times New Roman"/>
                  <w:color w:val="auto"/>
                  <w:sz w:val="24"/>
                  <w:szCs w:val="24"/>
                  <w:lang w:val="en-US"/>
                </w:rPr>
                <w:t>241</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485</w:t>
            </w:r>
          </w:p>
        </w:tc>
      </w:tr>
      <w:tr w:rsidR="00631F58" w:rsidRPr="00631F58" w14:paraId="11346645" w14:textId="77777777" w:rsidTr="00410B80">
        <w:trPr>
          <w:trHeight w:val="313"/>
        </w:trPr>
        <w:tc>
          <w:tcPr>
            <w:tcW w:w="1786" w:type="dxa"/>
            <w:vMerge/>
            <w:shd w:val="clear" w:color="auto" w:fill="auto"/>
            <w:vAlign w:val="center"/>
          </w:tcPr>
          <w:p w14:paraId="240202C1" w14:textId="77777777" w:rsidR="005D0EF2" w:rsidRPr="00410B80" w:rsidRDefault="005D0EF2" w:rsidP="00631F58">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7C30723D"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funding</w:t>
            </w:r>
          </w:p>
        </w:tc>
        <w:tc>
          <w:tcPr>
            <w:tcW w:w="1820" w:type="dxa"/>
          </w:tcPr>
          <w:p w14:paraId="699B7CFA"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1480</w:t>
            </w:r>
          </w:p>
        </w:tc>
        <w:tc>
          <w:tcPr>
            <w:tcW w:w="1820" w:type="dxa"/>
          </w:tcPr>
          <w:p w14:paraId="0D16758A" w14:textId="4AFC67C8"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7" w:author="NAK" w:date="2023-02-22T22:25:00Z">
              <w:r w:rsidRPr="00410B80">
                <w:rPr>
                  <w:rStyle w:val="a3"/>
                  <w:rFonts w:ascii="Times New Roman" w:hAnsi="Times New Roman"/>
                  <w:color w:val="auto"/>
                  <w:sz w:val="24"/>
                  <w:szCs w:val="24"/>
                  <w:lang w:val="en-US"/>
                </w:rPr>
                <w:t>101</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304</w:t>
            </w:r>
          </w:p>
        </w:tc>
        <w:tc>
          <w:tcPr>
            <w:tcW w:w="1821" w:type="dxa"/>
          </w:tcPr>
          <w:p w14:paraId="31A7E622" w14:textId="43DC6175"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8" w:author="NAK" w:date="2023-02-22T22:26:00Z">
              <w:r w:rsidRPr="00410B80">
                <w:rPr>
                  <w:rStyle w:val="a3"/>
                  <w:rFonts w:ascii="Times New Roman" w:hAnsi="Times New Roman"/>
                  <w:color w:val="auto"/>
                  <w:sz w:val="24"/>
                  <w:szCs w:val="24"/>
                  <w:lang w:val="en-US"/>
                </w:rPr>
                <w:t>94</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401</w:t>
            </w:r>
          </w:p>
        </w:tc>
      </w:tr>
      <w:tr w:rsidR="00631F58" w:rsidRPr="00631F58" w14:paraId="4D84A797" w14:textId="77777777" w:rsidTr="00410B80">
        <w:trPr>
          <w:trHeight w:val="313"/>
        </w:trPr>
        <w:tc>
          <w:tcPr>
            <w:tcW w:w="1786" w:type="dxa"/>
            <w:vMerge/>
            <w:shd w:val="clear" w:color="auto" w:fill="auto"/>
            <w:vAlign w:val="center"/>
          </w:tcPr>
          <w:p w14:paraId="22441639" w14:textId="77777777" w:rsidR="005D0EF2" w:rsidRPr="00410B80" w:rsidRDefault="005D0EF2" w:rsidP="00631F58">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2915422E"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core</w:t>
            </w:r>
          </w:p>
        </w:tc>
        <w:tc>
          <w:tcPr>
            <w:tcW w:w="1820" w:type="dxa"/>
          </w:tcPr>
          <w:p w14:paraId="2F989E67" w14:textId="77777777" w:rsidR="005D0EF2" w:rsidRPr="00410B80" w:rsidRDefault="005D0EF2" w:rsidP="00192AC5">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8684</w:t>
            </w:r>
          </w:p>
        </w:tc>
        <w:tc>
          <w:tcPr>
            <w:tcW w:w="1820" w:type="dxa"/>
          </w:tcPr>
          <w:p w14:paraId="0D019808" w14:textId="722D4A60" w:rsidR="004F73C4" w:rsidRDefault="00807B2C">
            <w:pPr>
              <w:tabs>
                <w:tab w:val="left" w:pos="1590"/>
              </w:tabs>
              <w:spacing w:after="0" w:line="240" w:lineRule="auto"/>
              <w:jc w:val="center"/>
              <w:rPr>
                <w:rStyle w:val="a3"/>
                <w:rFonts w:ascii="Times New Roman" w:hAnsi="Times New Roman"/>
                <w:color w:val="auto"/>
                <w:sz w:val="24"/>
                <w:szCs w:val="24"/>
                <w:lang w:val="en-US"/>
              </w:rPr>
            </w:pPr>
            <w:ins w:id="149" w:author="NAK" w:date="2023-02-22T22:25:00Z">
              <w:r w:rsidRPr="00410B80">
                <w:rPr>
                  <w:rStyle w:val="a3"/>
                  <w:rFonts w:ascii="Times New Roman" w:hAnsi="Times New Roman"/>
                  <w:color w:val="auto"/>
                  <w:sz w:val="24"/>
                  <w:szCs w:val="24"/>
                  <w:lang w:val="en-US"/>
                </w:rPr>
                <w:t>531</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900</w:t>
            </w:r>
          </w:p>
        </w:tc>
        <w:tc>
          <w:tcPr>
            <w:tcW w:w="1821" w:type="dxa"/>
          </w:tcPr>
          <w:p w14:paraId="113230BE" w14:textId="29D13C0C"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0" w:author="NAK" w:date="2023-02-22T22:26:00Z">
              <w:r w:rsidRPr="00410B80">
                <w:rPr>
                  <w:rStyle w:val="a3"/>
                  <w:rFonts w:ascii="Times New Roman" w:hAnsi="Times New Roman"/>
                  <w:color w:val="auto"/>
                  <w:sz w:val="24"/>
                  <w:szCs w:val="24"/>
                  <w:lang w:val="en-US"/>
                </w:rPr>
                <w:t>503</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943</w:t>
            </w:r>
          </w:p>
        </w:tc>
      </w:tr>
      <w:tr w:rsidR="00631F58" w:rsidRPr="00631F58" w14:paraId="76B9B7CE" w14:textId="77777777" w:rsidTr="00410B80">
        <w:trPr>
          <w:trHeight w:val="313"/>
        </w:trPr>
        <w:tc>
          <w:tcPr>
            <w:tcW w:w="1786" w:type="dxa"/>
            <w:vMerge/>
            <w:shd w:val="clear" w:color="auto" w:fill="auto"/>
            <w:vAlign w:val="center"/>
          </w:tcPr>
          <w:p w14:paraId="751E1907" w14:textId="77777777" w:rsidR="005D0EF2" w:rsidRPr="00410B80" w:rsidRDefault="005D0EF2" w:rsidP="00631F58">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1EB32532" w14:textId="77777777" w:rsidR="005D0EF2" w:rsidRPr="00410B80" w:rsidRDefault="005D0EF2" w:rsidP="005D0EF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pathways</w:t>
            </w:r>
          </w:p>
        </w:tc>
        <w:tc>
          <w:tcPr>
            <w:tcW w:w="1820" w:type="dxa"/>
          </w:tcPr>
          <w:p w14:paraId="59A6A82F" w14:textId="4BACCEDC"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1" w:author="NAK" w:date="2023-02-22T22:26:00Z">
              <w:r w:rsidRPr="00410B80">
                <w:rPr>
                  <w:rStyle w:val="a3"/>
                  <w:rFonts w:ascii="Times New Roman" w:hAnsi="Times New Roman"/>
                  <w:color w:val="auto"/>
                  <w:sz w:val="24"/>
                  <w:szCs w:val="24"/>
                  <w:lang w:val="en-US"/>
                </w:rPr>
                <w:t>37</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196</w:t>
            </w:r>
          </w:p>
        </w:tc>
        <w:tc>
          <w:tcPr>
            <w:tcW w:w="1820" w:type="dxa"/>
          </w:tcPr>
          <w:p w14:paraId="698EF5AD" w14:textId="4F17B38B"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2" w:author="NAK" w:date="2023-02-22T22:26:00Z">
              <w:r w:rsidRPr="00410B80">
                <w:rPr>
                  <w:rStyle w:val="a3"/>
                  <w:rFonts w:ascii="Times New Roman" w:hAnsi="Times New Roman"/>
                  <w:color w:val="auto"/>
                  <w:sz w:val="24"/>
                  <w:szCs w:val="24"/>
                  <w:lang w:val="en-US"/>
                </w:rPr>
                <w:t>19</w:t>
              </w:r>
              <w:r>
                <w:rPr>
                  <w:rStyle w:val="a3"/>
                  <w:rFonts w:ascii="Times New Roman" w:hAnsi="Times New Roman"/>
                  <w:color w:val="auto"/>
                  <w:sz w:val="24"/>
                  <w:szCs w:val="24"/>
                  <w:lang w:val="en-US"/>
                </w:rPr>
                <w:t>,</w:t>
              </w:r>
              <w:r w:rsidRPr="00410B80">
                <w:rPr>
                  <w:rStyle w:val="a3"/>
                  <w:rFonts w:ascii="Times New Roman" w:hAnsi="Times New Roman"/>
                  <w:color w:val="auto"/>
                  <w:sz w:val="24"/>
                  <w:szCs w:val="24"/>
                  <w:lang w:val="en-US"/>
                </w:rPr>
                <w:t>452</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226</w:t>
            </w:r>
          </w:p>
        </w:tc>
        <w:tc>
          <w:tcPr>
            <w:tcW w:w="1821" w:type="dxa"/>
          </w:tcPr>
          <w:p w14:paraId="2C73EF8D" w14:textId="0600BB2D"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3" w:author="NAK" w:date="2023-02-22T22:27:00Z">
              <w:r w:rsidRPr="00410B80">
                <w:rPr>
                  <w:rStyle w:val="a3"/>
                  <w:rFonts w:ascii="Times New Roman" w:hAnsi="Times New Roman"/>
                  <w:color w:val="auto"/>
                  <w:sz w:val="24"/>
                  <w:szCs w:val="24"/>
                  <w:lang w:val="en-US"/>
                </w:rPr>
                <w:t>9</w:t>
              </w:r>
              <w:r>
                <w:rPr>
                  <w:rStyle w:val="a3"/>
                  <w:rFonts w:ascii="Times New Roman" w:hAnsi="Times New Roman"/>
                  <w:color w:val="auto"/>
                  <w:sz w:val="24"/>
                  <w:szCs w:val="24"/>
                  <w:lang w:val="en-US"/>
                </w:rPr>
                <w:t>,</w:t>
              </w:r>
              <w:r w:rsidRPr="00410B80">
                <w:rPr>
                  <w:rStyle w:val="a3"/>
                  <w:rFonts w:ascii="Times New Roman" w:hAnsi="Times New Roman"/>
                  <w:color w:val="auto"/>
                  <w:sz w:val="24"/>
                  <w:szCs w:val="24"/>
                  <w:lang w:val="en-US"/>
                </w:rPr>
                <w:t>734</w:t>
              </w:r>
              <w:r>
                <w:rPr>
                  <w:rStyle w:val="a3"/>
                  <w:rFonts w:ascii="Times New Roman" w:hAnsi="Times New Roman"/>
                  <w:color w:val="auto"/>
                  <w:sz w:val="24"/>
                  <w:szCs w:val="24"/>
                  <w:lang w:val="en-US"/>
                </w:rPr>
                <w:t>,</w:t>
              </w:r>
            </w:ins>
            <w:r w:rsidR="005D0EF2" w:rsidRPr="00410B80">
              <w:rPr>
                <w:rStyle w:val="a3"/>
                <w:rFonts w:ascii="Times New Roman" w:hAnsi="Times New Roman"/>
                <w:color w:val="auto"/>
                <w:sz w:val="24"/>
                <w:szCs w:val="24"/>
                <w:lang w:val="en-US"/>
              </w:rPr>
              <w:t>396</w:t>
            </w:r>
          </w:p>
        </w:tc>
      </w:tr>
      <w:tr w:rsidR="00631F58" w:rsidRPr="00631F58" w14:paraId="4543114E" w14:textId="77777777" w:rsidTr="00410B80">
        <w:trPr>
          <w:trHeight w:val="313"/>
        </w:trPr>
        <w:tc>
          <w:tcPr>
            <w:tcW w:w="1786" w:type="dxa"/>
            <w:vMerge w:val="restart"/>
            <w:shd w:val="clear" w:color="auto" w:fill="auto"/>
            <w:vAlign w:val="center"/>
          </w:tcPr>
          <w:p w14:paraId="4DCD53E5" w14:textId="77777777" w:rsidR="00631F58" w:rsidRPr="00410B80" w:rsidRDefault="00631F58" w:rsidP="00631F58">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LFR</w:t>
            </w:r>
          </w:p>
        </w:tc>
        <w:tc>
          <w:tcPr>
            <w:tcW w:w="1820" w:type="dxa"/>
          </w:tcPr>
          <w:p w14:paraId="59184DFC" w14:textId="77777777" w:rsidR="00631F58" w:rsidRPr="00410B80" w:rsidRDefault="00517E90" w:rsidP="005D0EF2">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100</m:t>
                    </m:r>
                  </m:sub>
                </m:sSub>
              </m:oMath>
            </m:oMathPara>
          </w:p>
        </w:tc>
        <w:tc>
          <w:tcPr>
            <w:tcW w:w="1820" w:type="dxa"/>
          </w:tcPr>
          <w:p w14:paraId="14749591"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210</w:t>
            </w:r>
          </w:p>
        </w:tc>
        <w:tc>
          <w:tcPr>
            <w:tcW w:w="1820" w:type="dxa"/>
          </w:tcPr>
          <w:p w14:paraId="579A870F"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5687</w:t>
            </w:r>
          </w:p>
        </w:tc>
        <w:tc>
          <w:tcPr>
            <w:tcW w:w="1821" w:type="dxa"/>
          </w:tcPr>
          <w:p w14:paraId="5E3C2ACE"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2851</w:t>
            </w:r>
          </w:p>
        </w:tc>
      </w:tr>
      <w:tr w:rsidR="00631F58" w:rsidRPr="00631F58" w14:paraId="2565C1CA" w14:textId="77777777" w:rsidTr="00410B80">
        <w:trPr>
          <w:trHeight w:val="313"/>
        </w:trPr>
        <w:tc>
          <w:tcPr>
            <w:tcW w:w="1786" w:type="dxa"/>
            <w:vMerge/>
            <w:shd w:val="clear" w:color="auto" w:fill="auto"/>
          </w:tcPr>
          <w:p w14:paraId="38FBA977"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29A102B0" w14:textId="77777777" w:rsidR="00631F58" w:rsidRPr="00410B80" w:rsidRDefault="00517E90" w:rsidP="005D0EF2">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500</m:t>
                    </m:r>
                  </m:sub>
                </m:sSub>
              </m:oMath>
            </m:oMathPara>
          </w:p>
        </w:tc>
        <w:tc>
          <w:tcPr>
            <w:tcW w:w="1820" w:type="dxa"/>
          </w:tcPr>
          <w:p w14:paraId="20F0E637"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970</w:t>
            </w:r>
          </w:p>
        </w:tc>
        <w:tc>
          <w:tcPr>
            <w:tcW w:w="1820" w:type="dxa"/>
          </w:tcPr>
          <w:p w14:paraId="54BCA25F" w14:textId="4B9529BE"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4" w:author="NAK" w:date="2023-02-22T22:26:00Z">
              <w:r w:rsidRPr="00410B80">
                <w:rPr>
                  <w:rStyle w:val="a3"/>
                  <w:rFonts w:ascii="Times New Roman" w:hAnsi="Times New Roman"/>
                  <w:color w:val="auto"/>
                  <w:sz w:val="24"/>
                  <w:szCs w:val="24"/>
                  <w:lang w:val="en-US"/>
                </w:rPr>
                <w:t>118</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449</w:t>
            </w:r>
          </w:p>
        </w:tc>
        <w:tc>
          <w:tcPr>
            <w:tcW w:w="1821" w:type="dxa"/>
          </w:tcPr>
          <w:p w14:paraId="63AE00E8" w14:textId="71D9FFA8"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5" w:author="NAK" w:date="2023-02-22T22:27:00Z">
              <w:r w:rsidRPr="00410B80">
                <w:rPr>
                  <w:rStyle w:val="a3"/>
                  <w:rFonts w:ascii="Times New Roman" w:hAnsi="Times New Roman"/>
                  <w:color w:val="auto"/>
                  <w:sz w:val="24"/>
                  <w:szCs w:val="24"/>
                  <w:lang w:val="en-US"/>
                </w:rPr>
                <w:t>63</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786</w:t>
            </w:r>
          </w:p>
        </w:tc>
      </w:tr>
      <w:tr w:rsidR="00631F58" w:rsidRPr="00631F58" w14:paraId="17E8F2CC" w14:textId="77777777" w:rsidTr="00410B80">
        <w:trPr>
          <w:trHeight w:val="313"/>
        </w:trPr>
        <w:tc>
          <w:tcPr>
            <w:tcW w:w="1786" w:type="dxa"/>
            <w:vMerge/>
            <w:shd w:val="clear" w:color="auto" w:fill="auto"/>
          </w:tcPr>
          <w:p w14:paraId="4BC81F60"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57687A2B" w14:textId="77777777" w:rsidR="00631F58" w:rsidRPr="00410B80" w:rsidRDefault="00517E90" w:rsidP="005D0EF2">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1000</m:t>
                    </m:r>
                  </m:sub>
                </m:sSub>
              </m:oMath>
            </m:oMathPara>
          </w:p>
        </w:tc>
        <w:tc>
          <w:tcPr>
            <w:tcW w:w="1820" w:type="dxa"/>
          </w:tcPr>
          <w:p w14:paraId="5E23AAB9"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2100</w:t>
            </w:r>
          </w:p>
        </w:tc>
        <w:tc>
          <w:tcPr>
            <w:tcW w:w="1820" w:type="dxa"/>
          </w:tcPr>
          <w:p w14:paraId="195952A7" w14:textId="088F35DA"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6" w:author="NAK" w:date="2023-02-22T22:26:00Z">
              <w:r w:rsidRPr="00410B80">
                <w:rPr>
                  <w:rStyle w:val="a3"/>
                  <w:rFonts w:ascii="Times New Roman" w:hAnsi="Times New Roman"/>
                  <w:color w:val="auto"/>
                  <w:sz w:val="24"/>
                  <w:szCs w:val="24"/>
                  <w:lang w:val="en-US"/>
                </w:rPr>
                <w:t>553</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002</w:t>
            </w:r>
          </w:p>
        </w:tc>
        <w:tc>
          <w:tcPr>
            <w:tcW w:w="1821" w:type="dxa"/>
          </w:tcPr>
          <w:p w14:paraId="12C4832C" w14:textId="6F42FB00"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7" w:author="NAK" w:date="2023-02-22T22:27:00Z">
              <w:r w:rsidRPr="00410B80">
                <w:rPr>
                  <w:rStyle w:val="a3"/>
                  <w:rFonts w:ascii="Times New Roman" w:hAnsi="Times New Roman"/>
                  <w:color w:val="auto"/>
                  <w:sz w:val="24"/>
                  <w:szCs w:val="24"/>
                  <w:lang w:val="en-US"/>
                </w:rPr>
                <w:t>276</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299</w:t>
            </w:r>
          </w:p>
        </w:tc>
      </w:tr>
      <w:tr w:rsidR="00631F58" w:rsidRPr="00631F58" w14:paraId="388AA771" w14:textId="77777777" w:rsidTr="00410B80">
        <w:trPr>
          <w:trHeight w:val="313"/>
        </w:trPr>
        <w:tc>
          <w:tcPr>
            <w:tcW w:w="1786" w:type="dxa"/>
            <w:vMerge/>
            <w:shd w:val="clear" w:color="auto" w:fill="auto"/>
          </w:tcPr>
          <w:p w14:paraId="5EB73E58" w14:textId="77777777" w:rsidR="00631F58" w:rsidRPr="00410B80" w:rsidRDefault="00631F58" w:rsidP="005D0EF2">
            <w:pPr>
              <w:tabs>
                <w:tab w:val="left" w:pos="1590"/>
              </w:tabs>
              <w:spacing w:after="0" w:line="240" w:lineRule="auto"/>
              <w:jc w:val="center"/>
              <w:rPr>
                <w:rStyle w:val="a3"/>
                <w:rFonts w:ascii="Times New Roman" w:hAnsi="Times New Roman"/>
                <w:color w:val="auto"/>
                <w:sz w:val="24"/>
                <w:szCs w:val="24"/>
                <w:lang w:val="en-US"/>
              </w:rPr>
            </w:pPr>
          </w:p>
        </w:tc>
        <w:tc>
          <w:tcPr>
            <w:tcW w:w="1820" w:type="dxa"/>
          </w:tcPr>
          <w:p w14:paraId="36DFA5B0" w14:textId="77777777" w:rsidR="00631F58" w:rsidRPr="00410B80" w:rsidRDefault="00517E90" w:rsidP="005D0EF2">
            <w:pPr>
              <w:tabs>
                <w:tab w:val="left" w:pos="1590"/>
              </w:tabs>
              <w:spacing w:after="0" w:line="240" w:lineRule="auto"/>
              <w:jc w:val="center"/>
              <w:rPr>
                <w:rStyle w:val="a3"/>
                <w:rFonts w:ascii="Times New Roman" w:hAnsi="Times New Roman"/>
                <w:color w:val="auto"/>
                <w:sz w:val="24"/>
                <w:szCs w:val="24"/>
                <w:lang w:val="en-US"/>
              </w:rPr>
            </w:pPr>
            <m:oMathPara>
              <m:oMath>
                <m:sSub>
                  <m:sSubPr>
                    <m:ctrlPr>
                      <w:rPr>
                        <w:rStyle w:val="a3"/>
                        <w:rFonts w:ascii="Cambria Math" w:hAnsi="Cambria Math"/>
                        <w:i/>
                        <w:color w:val="auto"/>
                        <w:sz w:val="24"/>
                        <w:szCs w:val="24"/>
                        <w:lang w:val="en-US"/>
                      </w:rPr>
                    </m:ctrlPr>
                  </m:sSubPr>
                  <m:e>
                    <m:r>
                      <w:rPr>
                        <w:rStyle w:val="a3"/>
                        <w:rFonts w:ascii="Cambria Math" w:hAnsi="Cambria Math"/>
                        <w:color w:val="auto"/>
                        <w:sz w:val="24"/>
                        <w:szCs w:val="24"/>
                        <w:lang w:val="en-US"/>
                      </w:rPr>
                      <m:t>LFR</m:t>
                    </m:r>
                  </m:e>
                  <m:sub>
                    <m:r>
                      <w:rPr>
                        <w:rStyle w:val="a3"/>
                        <w:rFonts w:ascii="Cambria Math" w:hAnsi="Cambria Math"/>
                        <w:color w:val="auto"/>
                        <w:sz w:val="24"/>
                        <w:szCs w:val="24"/>
                        <w:lang w:val="en-US"/>
                      </w:rPr>
                      <m:t>1000</m:t>
                    </m:r>
                  </m:sub>
                </m:sSub>
              </m:oMath>
            </m:oMathPara>
          </w:p>
        </w:tc>
        <w:tc>
          <w:tcPr>
            <w:tcW w:w="1820" w:type="dxa"/>
          </w:tcPr>
          <w:p w14:paraId="3CE4241C" w14:textId="4E021212" w:rsidR="004F73C4" w:rsidRDefault="00807B2C">
            <w:pPr>
              <w:tabs>
                <w:tab w:val="left" w:pos="1590"/>
              </w:tabs>
              <w:spacing w:after="0" w:line="240" w:lineRule="auto"/>
              <w:jc w:val="center"/>
              <w:rPr>
                <w:rStyle w:val="a3"/>
                <w:rFonts w:ascii="Times New Roman" w:hAnsi="Times New Roman"/>
                <w:color w:val="auto"/>
                <w:sz w:val="24"/>
                <w:szCs w:val="24"/>
                <w:lang w:val="en-US"/>
              </w:rPr>
            </w:pPr>
            <w:ins w:id="158" w:author="NAK" w:date="2023-02-22T22:26:00Z">
              <w:r w:rsidRPr="00410B80">
                <w:rPr>
                  <w:rStyle w:val="a3"/>
                  <w:rFonts w:ascii="Times New Roman" w:hAnsi="Times New Roman"/>
                  <w:color w:val="auto"/>
                  <w:sz w:val="24"/>
                  <w:szCs w:val="24"/>
                  <w:lang w:val="en-US"/>
                </w:rPr>
                <w:t>21</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005</w:t>
            </w:r>
          </w:p>
        </w:tc>
        <w:tc>
          <w:tcPr>
            <w:tcW w:w="1820" w:type="dxa"/>
          </w:tcPr>
          <w:p w14:paraId="174A117A" w14:textId="5CE15E6E" w:rsidR="004F73C4" w:rsidRDefault="00631F58" w:rsidP="00E67A62">
            <w:pPr>
              <w:tabs>
                <w:tab w:val="left" w:pos="1590"/>
              </w:tabs>
              <w:spacing w:after="0" w:line="240" w:lineRule="auto"/>
              <w:jc w:val="center"/>
              <w:rPr>
                <w:rStyle w:val="a3"/>
                <w:rFonts w:ascii="Times New Roman" w:hAnsi="Times New Roman"/>
                <w:color w:val="auto"/>
                <w:sz w:val="24"/>
                <w:szCs w:val="24"/>
                <w:lang w:val="en-US"/>
              </w:rPr>
            </w:pPr>
            <w:r w:rsidRPr="00410B80">
              <w:rPr>
                <w:rStyle w:val="a3"/>
                <w:rFonts w:ascii="Times New Roman" w:hAnsi="Times New Roman"/>
                <w:color w:val="auto"/>
                <w:sz w:val="24"/>
                <w:szCs w:val="24"/>
                <w:lang w:val="en-US"/>
              </w:rPr>
              <w:t>55</w:t>
            </w:r>
            <w:ins w:id="159" w:author="NAK" w:date="2023-02-22T22:26:00Z">
              <w:r w:rsidR="00807B2C">
                <w:rPr>
                  <w:rStyle w:val="a3"/>
                  <w:rFonts w:ascii="Times New Roman" w:hAnsi="Times New Roman"/>
                  <w:color w:val="auto"/>
                  <w:sz w:val="24"/>
                  <w:szCs w:val="24"/>
                  <w:lang w:val="en-US"/>
                </w:rPr>
                <w:t>,</w:t>
              </w:r>
              <w:r w:rsidR="00807B2C" w:rsidRPr="00410B80">
                <w:rPr>
                  <w:rStyle w:val="a3"/>
                  <w:rFonts w:ascii="Times New Roman" w:hAnsi="Times New Roman"/>
                  <w:color w:val="auto"/>
                  <w:sz w:val="24"/>
                  <w:szCs w:val="24"/>
                  <w:lang w:val="en-US"/>
                </w:rPr>
                <w:t>172</w:t>
              </w:r>
              <w:r w:rsidR="00807B2C">
                <w:rPr>
                  <w:rStyle w:val="a3"/>
                  <w:rFonts w:ascii="Times New Roman" w:hAnsi="Times New Roman"/>
                  <w:color w:val="auto"/>
                  <w:sz w:val="24"/>
                  <w:szCs w:val="24"/>
                  <w:lang w:val="en-US"/>
                </w:rPr>
                <w:t>,</w:t>
              </w:r>
            </w:ins>
            <w:r w:rsidRPr="00410B80">
              <w:rPr>
                <w:rStyle w:val="a3"/>
                <w:rFonts w:ascii="Times New Roman" w:hAnsi="Times New Roman"/>
                <w:color w:val="auto"/>
                <w:sz w:val="24"/>
                <w:szCs w:val="24"/>
                <w:lang w:val="en-US"/>
              </w:rPr>
              <w:t>204</w:t>
            </w:r>
          </w:p>
        </w:tc>
        <w:tc>
          <w:tcPr>
            <w:tcW w:w="1821" w:type="dxa"/>
          </w:tcPr>
          <w:p w14:paraId="0F8D3DDB" w14:textId="0117FC05" w:rsidR="004F73C4" w:rsidRDefault="00807B2C">
            <w:pPr>
              <w:tabs>
                <w:tab w:val="left" w:pos="1590"/>
              </w:tabs>
              <w:spacing w:after="0" w:line="240" w:lineRule="auto"/>
              <w:jc w:val="center"/>
              <w:rPr>
                <w:rStyle w:val="a3"/>
                <w:rFonts w:ascii="Times New Roman" w:hAnsi="Times New Roman"/>
                <w:color w:val="auto"/>
                <w:sz w:val="24"/>
                <w:szCs w:val="24"/>
                <w:lang w:val="en-US"/>
              </w:rPr>
            </w:pPr>
            <w:ins w:id="160" w:author="NAK" w:date="2023-02-22T22:27:00Z">
              <w:r w:rsidRPr="00410B80">
                <w:rPr>
                  <w:rStyle w:val="a3"/>
                  <w:rFonts w:ascii="Times New Roman" w:hAnsi="Times New Roman"/>
                  <w:color w:val="auto"/>
                  <w:sz w:val="24"/>
                  <w:szCs w:val="24"/>
                  <w:lang w:val="en-US"/>
                </w:rPr>
                <w:t>27</w:t>
              </w:r>
              <w:r>
                <w:rPr>
                  <w:rStyle w:val="a3"/>
                  <w:rFonts w:ascii="Times New Roman" w:hAnsi="Times New Roman"/>
                  <w:color w:val="auto"/>
                  <w:sz w:val="24"/>
                  <w:szCs w:val="24"/>
                  <w:lang w:val="en-US"/>
                </w:rPr>
                <w:t>,</w:t>
              </w:r>
              <w:r w:rsidRPr="00410B80">
                <w:rPr>
                  <w:rStyle w:val="a3"/>
                  <w:rFonts w:ascii="Times New Roman" w:hAnsi="Times New Roman"/>
                  <w:color w:val="auto"/>
                  <w:sz w:val="24"/>
                  <w:szCs w:val="24"/>
                  <w:lang w:val="en-US"/>
                </w:rPr>
                <w:t>349</w:t>
              </w:r>
              <w:r>
                <w:rPr>
                  <w:rStyle w:val="a3"/>
                  <w:rFonts w:ascii="Times New Roman" w:hAnsi="Times New Roman"/>
                  <w:color w:val="auto"/>
                  <w:sz w:val="24"/>
                  <w:szCs w:val="24"/>
                  <w:lang w:val="en-US"/>
                </w:rPr>
                <w:t>,</w:t>
              </w:r>
            </w:ins>
            <w:r w:rsidR="00631F58" w:rsidRPr="00410B80">
              <w:rPr>
                <w:rStyle w:val="a3"/>
                <w:rFonts w:ascii="Times New Roman" w:hAnsi="Times New Roman"/>
                <w:color w:val="auto"/>
                <w:sz w:val="24"/>
                <w:szCs w:val="24"/>
                <w:lang w:val="en-US"/>
              </w:rPr>
              <w:t>209</w:t>
            </w:r>
          </w:p>
        </w:tc>
      </w:tr>
    </w:tbl>
    <w:p w14:paraId="3A466C53" w14:textId="77777777" w:rsidR="005D0EF2" w:rsidRPr="00CE1A41" w:rsidRDefault="005D0EF2" w:rsidP="005D0EF2">
      <w:pPr>
        <w:tabs>
          <w:tab w:val="left" w:pos="1590"/>
        </w:tabs>
        <w:spacing w:after="0" w:line="240" w:lineRule="auto"/>
        <w:rPr>
          <w:rStyle w:val="a3"/>
          <w:rFonts w:ascii="Times New Roman" w:hAnsi="Times New Roman"/>
          <w:color w:val="auto"/>
          <w:sz w:val="24"/>
          <w:szCs w:val="24"/>
        </w:rPr>
      </w:pPr>
    </w:p>
    <w:p w14:paraId="3AB67090" w14:textId="77777777" w:rsidR="005D0EF2" w:rsidRPr="0043386C" w:rsidRDefault="005D0EF2" w:rsidP="005D0EF2">
      <w:pPr>
        <w:tabs>
          <w:tab w:val="left" w:pos="1590"/>
        </w:tabs>
        <w:spacing w:after="0" w:line="240" w:lineRule="auto"/>
        <w:ind w:firstLine="567"/>
        <w:jc w:val="both"/>
        <w:rPr>
          <w:rStyle w:val="a3"/>
          <w:rFonts w:ascii="Times New Roman" w:hAnsi="Times New Roman"/>
          <w:color w:val="auto"/>
          <w:sz w:val="24"/>
          <w:szCs w:val="24"/>
          <w:lang w:val="en-US"/>
        </w:rPr>
      </w:pPr>
      <w:r w:rsidRPr="0043386C">
        <w:rPr>
          <w:rStyle w:val="a3"/>
          <w:rFonts w:ascii="Times New Roman" w:hAnsi="Times New Roman"/>
          <w:color w:val="auto"/>
          <w:sz w:val="24"/>
          <w:szCs w:val="24"/>
          <w:lang w:val="en-US"/>
        </w:rPr>
        <w:t>We conclude that we should improve our implementation to achieve better performance and find the graphs and queries for more practical use, while the algorithm idea is viable.</w:t>
      </w:r>
    </w:p>
    <w:p w14:paraId="040917F0" w14:textId="77777777" w:rsidR="005D0EF2" w:rsidRPr="0043386C" w:rsidRDefault="005D0EF2" w:rsidP="005D0EF2">
      <w:pPr>
        <w:tabs>
          <w:tab w:val="left" w:pos="1590"/>
        </w:tabs>
        <w:spacing w:after="0" w:line="240" w:lineRule="auto"/>
        <w:ind w:firstLine="709"/>
        <w:jc w:val="both"/>
        <w:rPr>
          <w:rFonts w:ascii="Times New Roman" w:hAnsi="Times New Roman"/>
          <w:sz w:val="24"/>
          <w:szCs w:val="24"/>
          <w:lang w:val="en-US"/>
        </w:rPr>
      </w:pPr>
    </w:p>
    <w:p w14:paraId="6BE7FA92" w14:textId="77777777" w:rsidR="005D0EF2" w:rsidRDefault="005D0EF2" w:rsidP="005D0EF2">
      <w:pPr>
        <w:tabs>
          <w:tab w:val="left" w:pos="1590"/>
        </w:tabs>
        <w:spacing w:after="0" w:line="240" w:lineRule="auto"/>
        <w:jc w:val="center"/>
        <w:rPr>
          <w:rFonts w:ascii="Times New Roman" w:hAnsi="Times New Roman"/>
          <w:b/>
          <w:sz w:val="24"/>
          <w:szCs w:val="24"/>
          <w:lang w:val="en-US"/>
        </w:rPr>
      </w:pPr>
      <w:r w:rsidRPr="0043386C">
        <w:rPr>
          <w:rFonts w:ascii="Times New Roman" w:hAnsi="Times New Roman"/>
          <w:b/>
          <w:sz w:val="24"/>
          <w:szCs w:val="24"/>
          <w:lang w:val="en-US"/>
        </w:rPr>
        <w:t>Conclusion</w:t>
      </w:r>
    </w:p>
    <w:p w14:paraId="3D84AF92" w14:textId="77777777" w:rsidR="005D0EF2" w:rsidRDefault="005D0EF2" w:rsidP="005D0EF2">
      <w:pPr>
        <w:tabs>
          <w:tab w:val="left" w:pos="1590"/>
        </w:tabs>
        <w:spacing w:after="0" w:line="240" w:lineRule="auto"/>
        <w:jc w:val="center"/>
        <w:rPr>
          <w:rFonts w:ascii="Times New Roman" w:hAnsi="Times New Roman"/>
          <w:b/>
          <w:sz w:val="24"/>
          <w:szCs w:val="24"/>
          <w:lang w:val="en-US"/>
        </w:rPr>
      </w:pPr>
    </w:p>
    <w:p w14:paraId="265049AF" w14:textId="77777777" w:rsidR="005D0EF2" w:rsidRPr="0043386C" w:rsidRDefault="005D0EF2" w:rsidP="005D0EF2">
      <w:pPr>
        <w:tabs>
          <w:tab w:val="left" w:pos="1590"/>
        </w:tabs>
        <w:spacing w:after="0" w:line="240" w:lineRule="auto"/>
        <w:ind w:firstLine="567"/>
        <w:jc w:val="both"/>
        <w:rPr>
          <w:rFonts w:ascii="Times New Roman" w:hAnsi="Times New Roman"/>
          <w:sz w:val="24"/>
          <w:szCs w:val="24"/>
          <w:lang w:val="en-US"/>
        </w:rPr>
      </w:pPr>
      <w:r w:rsidRPr="0043386C">
        <w:rPr>
          <w:rFonts w:ascii="Times New Roman" w:hAnsi="Times New Roman"/>
          <w:sz w:val="24"/>
          <w:szCs w:val="24"/>
          <w:lang w:val="en-US"/>
        </w:rPr>
        <w:t>In this paper, we propose the first MCFL-reachability algorithm by extending the</w:t>
      </w:r>
      <w:r w:rsidRPr="0043386C">
        <w:rPr>
          <w:rFonts w:ascii="Times New Roman" w:hAnsi="Times New Roman"/>
          <w:b/>
          <w:sz w:val="24"/>
          <w:szCs w:val="24"/>
          <w:lang w:val="en-US"/>
        </w:rPr>
        <w:t xml:space="preserve"> </w:t>
      </w:r>
      <w:r w:rsidRPr="0043386C">
        <w:rPr>
          <w:rFonts w:ascii="Times New Roman" w:hAnsi="Times New Roman"/>
          <w:sz w:val="24"/>
          <w:szCs w:val="24"/>
          <w:lang w:val="en-US"/>
        </w:rPr>
        <w:t>MCFL parsing algorithm from [13]. Thus, we show how the MCFL-reachability</w:t>
      </w:r>
      <w:r w:rsidRPr="0043386C">
        <w:rPr>
          <w:rFonts w:ascii="Times New Roman" w:hAnsi="Times New Roman"/>
          <w:b/>
          <w:sz w:val="24"/>
          <w:szCs w:val="24"/>
          <w:lang w:val="en-US"/>
        </w:rPr>
        <w:t xml:space="preserve"> </w:t>
      </w:r>
      <w:r w:rsidRPr="0043386C">
        <w:rPr>
          <w:rFonts w:ascii="Times New Roman" w:hAnsi="Times New Roman"/>
          <w:sz w:val="24"/>
          <w:szCs w:val="24"/>
          <w:lang w:val="en-US"/>
        </w:rPr>
        <w:t>problem can be solved using the LA operations. We implement the proposed algorithm using the GraphBLAS API. We should improve our prototype implementation</w:t>
      </w:r>
      <w:r w:rsidRPr="0043386C">
        <w:rPr>
          <w:rFonts w:ascii="Times New Roman" w:hAnsi="Times New Roman"/>
          <w:b/>
          <w:sz w:val="24"/>
          <w:szCs w:val="24"/>
          <w:lang w:val="en-US"/>
        </w:rPr>
        <w:t xml:space="preserve"> </w:t>
      </w:r>
      <w:r w:rsidRPr="0043386C">
        <w:rPr>
          <w:rFonts w:ascii="Times New Roman" w:hAnsi="Times New Roman"/>
          <w:sz w:val="24"/>
          <w:szCs w:val="24"/>
          <w:lang w:val="en-US"/>
        </w:rPr>
        <w:t>using various high-performance libraries for the LA operations,</w:t>
      </w:r>
      <w:r w:rsidRPr="0043386C">
        <w:rPr>
          <w:rFonts w:ascii="Times New Roman" w:hAnsi="Times New Roman"/>
          <w:b/>
          <w:sz w:val="24"/>
          <w:szCs w:val="24"/>
          <w:lang w:val="en-US"/>
        </w:rPr>
        <w:t xml:space="preserve"> </w:t>
      </w:r>
      <w:r w:rsidRPr="0043386C">
        <w:rPr>
          <w:rFonts w:ascii="Times New Roman" w:hAnsi="Times New Roman"/>
          <w:sz w:val="24"/>
          <w:szCs w:val="24"/>
          <w:lang w:val="en-US"/>
        </w:rPr>
        <w:t>distributed computations, and modern parallel hardware like</w:t>
      </w:r>
      <w:r w:rsidRPr="00B9419F">
        <w:rPr>
          <w:rFonts w:ascii="Times New Roman" w:hAnsi="Times New Roman"/>
          <w:color w:val="0070C0"/>
          <w:sz w:val="24"/>
          <w:szCs w:val="24"/>
          <w:lang w:val="en-US"/>
        </w:rPr>
        <w:t xml:space="preserve"> </w:t>
      </w:r>
      <w:r w:rsidRPr="00B9419F">
        <w:rPr>
          <w:rFonts w:ascii="Times New Roman" w:hAnsi="Times New Roman"/>
          <w:sz w:val="24"/>
          <w:szCs w:val="24"/>
          <w:lang w:val="en-US"/>
        </w:rPr>
        <w:t>GPU</w:t>
      </w:r>
      <w:r w:rsidRPr="0043386C">
        <w:rPr>
          <w:rFonts w:ascii="Times New Roman" w:hAnsi="Times New Roman"/>
          <w:sz w:val="24"/>
          <w:szCs w:val="24"/>
          <w:lang w:val="en-US"/>
        </w:rPr>
        <w:t>. Also, we</w:t>
      </w:r>
      <w:r w:rsidRPr="0043386C">
        <w:rPr>
          <w:rFonts w:ascii="Times New Roman" w:hAnsi="Times New Roman"/>
          <w:b/>
          <w:sz w:val="24"/>
          <w:szCs w:val="24"/>
          <w:lang w:val="en-US"/>
        </w:rPr>
        <w:t xml:space="preserve"> </w:t>
      </w:r>
      <w:r w:rsidRPr="0043386C">
        <w:rPr>
          <w:rFonts w:ascii="Times New Roman" w:hAnsi="Times New Roman"/>
          <w:sz w:val="24"/>
          <w:szCs w:val="24"/>
          <w:lang w:val="en-US"/>
        </w:rPr>
        <w:t>should find the real graphs and queries for more practical use of our algorithm,</w:t>
      </w:r>
      <w:r w:rsidRPr="0043386C">
        <w:rPr>
          <w:rFonts w:ascii="Times New Roman" w:hAnsi="Times New Roman"/>
          <w:b/>
          <w:sz w:val="24"/>
          <w:szCs w:val="24"/>
          <w:lang w:val="en-US"/>
        </w:rPr>
        <w:t xml:space="preserve"> </w:t>
      </w:r>
      <w:r w:rsidRPr="0043386C">
        <w:rPr>
          <w:rFonts w:ascii="Times New Roman" w:hAnsi="Times New Roman"/>
          <w:sz w:val="24"/>
          <w:szCs w:val="24"/>
          <w:lang w:val="en-US"/>
        </w:rPr>
        <w:t>for example</w:t>
      </w:r>
      <w:ins w:id="161" w:author="NAK" w:date="2023-02-23T09:19:00Z">
        <w:r w:rsidR="00541850">
          <w:rPr>
            <w:rFonts w:ascii="Times New Roman" w:hAnsi="Times New Roman"/>
            <w:sz w:val="24"/>
            <w:szCs w:val="24"/>
            <w:lang w:val="en-US"/>
          </w:rPr>
          <w:t>,</w:t>
        </w:r>
      </w:ins>
      <w:r w:rsidRPr="0043386C">
        <w:rPr>
          <w:rFonts w:ascii="Times New Roman" w:hAnsi="Times New Roman"/>
          <w:sz w:val="24"/>
          <w:szCs w:val="24"/>
          <w:lang w:val="en-US"/>
        </w:rPr>
        <w:t xml:space="preserve"> from the area of static code analysis.</w:t>
      </w:r>
    </w:p>
    <w:p w14:paraId="712789A6" w14:textId="77777777" w:rsidR="005D0EF2" w:rsidRPr="0043386C" w:rsidRDefault="005D0EF2" w:rsidP="005D0EF2">
      <w:pPr>
        <w:tabs>
          <w:tab w:val="left" w:pos="1590"/>
        </w:tabs>
        <w:spacing w:after="0" w:line="240" w:lineRule="auto"/>
        <w:rPr>
          <w:rFonts w:ascii="Times New Roman" w:hAnsi="Times New Roman"/>
          <w:i/>
          <w:sz w:val="24"/>
          <w:szCs w:val="24"/>
          <w:lang w:val="en-US"/>
        </w:rPr>
      </w:pPr>
    </w:p>
    <w:p w14:paraId="14D8A5A9" w14:textId="77777777" w:rsidR="005D0EF2" w:rsidRDefault="005D0EF2" w:rsidP="005D0EF2">
      <w:pPr>
        <w:tabs>
          <w:tab w:val="left" w:pos="567"/>
        </w:tabs>
        <w:spacing w:after="0" w:line="240" w:lineRule="auto"/>
        <w:jc w:val="center"/>
        <w:rPr>
          <w:rFonts w:ascii="Times New Roman" w:hAnsi="Times New Roman"/>
          <w:b/>
          <w:sz w:val="24"/>
          <w:szCs w:val="24"/>
          <w:lang w:val="en-US"/>
        </w:rPr>
      </w:pPr>
      <w:r w:rsidRPr="0043386C">
        <w:rPr>
          <w:rFonts w:ascii="Times New Roman" w:hAnsi="Times New Roman"/>
          <w:b/>
          <w:sz w:val="24"/>
          <w:szCs w:val="24"/>
          <w:lang w:val="en-US"/>
        </w:rPr>
        <w:t>References</w:t>
      </w:r>
    </w:p>
    <w:p w14:paraId="5657FDB7" w14:textId="77777777" w:rsidR="005D0EF2" w:rsidRPr="0043386C" w:rsidRDefault="005D0EF2" w:rsidP="005D0EF2">
      <w:pPr>
        <w:tabs>
          <w:tab w:val="left" w:pos="567"/>
        </w:tabs>
        <w:spacing w:after="0" w:line="240" w:lineRule="auto"/>
        <w:jc w:val="center"/>
        <w:rPr>
          <w:rStyle w:val="a3"/>
          <w:rFonts w:ascii="Times New Roman" w:hAnsi="Times New Roman"/>
          <w:b/>
          <w:color w:val="auto"/>
          <w:sz w:val="24"/>
          <w:szCs w:val="24"/>
          <w:lang w:val="en-US"/>
        </w:rPr>
      </w:pPr>
    </w:p>
    <w:p w14:paraId="08AD2D9A"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Barrett C., Jacob R., Marathe M. Formal-language-constrained path problems</w:t>
      </w:r>
      <w:r w:rsidRPr="0033523F">
        <w:rPr>
          <w:rFonts w:ascii="Times New Roman" w:hAnsi="Times New Roman"/>
          <w:sz w:val="24"/>
          <w:szCs w:val="24"/>
          <w:lang w:val="en-US"/>
        </w:rPr>
        <w:t xml:space="preserve"> //</w:t>
      </w:r>
      <w:r w:rsidRPr="0030721A">
        <w:rPr>
          <w:rFonts w:ascii="Times New Roman" w:hAnsi="Times New Roman"/>
          <w:sz w:val="24"/>
          <w:szCs w:val="24"/>
        </w:rPr>
        <w:t xml:space="preserve"> SIAM Journal on Computing</w:t>
      </w:r>
      <w:r w:rsidRPr="0033523F">
        <w:rPr>
          <w:rFonts w:ascii="Times New Roman" w:hAnsi="Times New Roman"/>
          <w:sz w:val="24"/>
          <w:szCs w:val="24"/>
          <w:lang w:val="en-US"/>
        </w:rPr>
        <w:t xml:space="preserve">. </w:t>
      </w:r>
      <w:r w:rsidRPr="0030721A">
        <w:rPr>
          <w:rFonts w:ascii="Times New Roman" w:hAnsi="Times New Roman"/>
          <w:sz w:val="24"/>
          <w:szCs w:val="24"/>
        </w:rPr>
        <w:t>2000</w:t>
      </w:r>
      <w:r>
        <w:rPr>
          <w:rFonts w:ascii="Times New Roman" w:hAnsi="Times New Roman"/>
          <w:sz w:val="24"/>
          <w:szCs w:val="24"/>
          <w:lang w:val="ru-RU"/>
        </w:rPr>
        <w:t>.</w:t>
      </w:r>
      <w:r w:rsidRPr="0030721A">
        <w:rPr>
          <w:rFonts w:ascii="Times New Roman" w:hAnsi="Times New Roman"/>
          <w:sz w:val="24"/>
          <w:szCs w:val="24"/>
          <w:lang w:val="en-US"/>
        </w:rPr>
        <w:t xml:space="preserve"> </w:t>
      </w:r>
      <w:r>
        <w:rPr>
          <w:rFonts w:ascii="Times New Roman" w:hAnsi="Times New Roman"/>
          <w:sz w:val="24"/>
          <w:szCs w:val="24"/>
          <w:lang w:val="en-US"/>
        </w:rPr>
        <w:t>V</w:t>
      </w:r>
      <w:r>
        <w:rPr>
          <w:rFonts w:ascii="Times New Roman" w:hAnsi="Times New Roman"/>
          <w:sz w:val="24"/>
          <w:szCs w:val="24"/>
          <w:lang w:val="ru-RU"/>
        </w:rPr>
        <w:t xml:space="preserve">. </w:t>
      </w:r>
      <w:r w:rsidRPr="0030721A">
        <w:rPr>
          <w:rFonts w:ascii="Times New Roman" w:hAnsi="Times New Roman"/>
          <w:sz w:val="24"/>
          <w:szCs w:val="24"/>
        </w:rPr>
        <w:t>30(3)</w:t>
      </w:r>
      <w:r>
        <w:rPr>
          <w:rFonts w:ascii="Times New Roman" w:hAnsi="Times New Roman"/>
          <w:sz w:val="24"/>
          <w:szCs w:val="24"/>
          <w:lang w:val="ru-RU"/>
        </w:rPr>
        <w:t>.</w:t>
      </w:r>
      <w:r w:rsidRPr="0030721A">
        <w:rPr>
          <w:rFonts w:ascii="Times New Roman" w:hAnsi="Times New Roman"/>
          <w:sz w:val="24"/>
          <w:szCs w:val="24"/>
        </w:rPr>
        <w:t xml:space="preserve"> </w:t>
      </w:r>
      <w:r>
        <w:rPr>
          <w:rFonts w:ascii="Times New Roman" w:hAnsi="Times New Roman"/>
          <w:sz w:val="24"/>
          <w:szCs w:val="24"/>
          <w:lang w:val="en-US"/>
        </w:rPr>
        <w:t>P</w:t>
      </w:r>
      <w:r>
        <w:rPr>
          <w:rFonts w:ascii="Times New Roman" w:hAnsi="Times New Roman"/>
          <w:sz w:val="24"/>
          <w:szCs w:val="24"/>
          <w:lang w:val="ru-RU"/>
        </w:rPr>
        <w:t xml:space="preserve">. </w:t>
      </w:r>
      <w:r w:rsidRPr="0030721A">
        <w:rPr>
          <w:rFonts w:ascii="Times New Roman" w:hAnsi="Times New Roman"/>
          <w:sz w:val="24"/>
          <w:szCs w:val="24"/>
        </w:rPr>
        <w:t>809–837. https://doi.org/10.1137/S0097539798337716</w:t>
      </w:r>
      <w:r w:rsidRPr="0030721A">
        <w:rPr>
          <w:rFonts w:ascii="Times New Roman" w:hAnsi="Times New Roman"/>
          <w:sz w:val="24"/>
          <w:szCs w:val="24"/>
          <w:lang w:val="en-US"/>
        </w:rPr>
        <w:t xml:space="preserve"> </w:t>
      </w:r>
    </w:p>
    <w:p w14:paraId="76BB116F"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Terekhov A., Khoroshev A., Azimov R., Grigorev S. Context-free path</w:t>
      </w:r>
      <w:r w:rsidRPr="0030721A">
        <w:rPr>
          <w:rFonts w:ascii="Times New Roman" w:hAnsi="Times New Roman"/>
          <w:sz w:val="24"/>
          <w:szCs w:val="24"/>
          <w:lang w:val="en-US"/>
        </w:rPr>
        <w:t xml:space="preserve"> </w:t>
      </w:r>
      <w:r w:rsidRPr="0030721A">
        <w:rPr>
          <w:rFonts w:ascii="Times New Roman" w:hAnsi="Times New Roman"/>
          <w:sz w:val="24"/>
          <w:szCs w:val="24"/>
        </w:rPr>
        <w:t>querying with single-path semantics by matrix multiplication</w:t>
      </w:r>
      <w:r w:rsidRPr="00BD16E5">
        <w:rPr>
          <w:rFonts w:ascii="Times New Roman" w:hAnsi="Times New Roman"/>
          <w:sz w:val="24"/>
          <w:szCs w:val="24"/>
          <w:lang w:val="en-US"/>
        </w:rPr>
        <w:t xml:space="preserve"> //</w:t>
      </w:r>
      <w:r w:rsidRPr="0030721A">
        <w:rPr>
          <w:rFonts w:ascii="Times New Roman" w:hAnsi="Times New Roman"/>
          <w:sz w:val="24"/>
          <w:szCs w:val="24"/>
        </w:rPr>
        <w:t xml:space="preserve"> In: Pro</w:t>
      </w:r>
      <w:r w:rsidRPr="0030721A">
        <w:rPr>
          <w:rFonts w:ascii="Times New Roman" w:hAnsi="Times New Roman"/>
          <w:sz w:val="24"/>
          <w:szCs w:val="24"/>
          <w:lang w:val="en-US"/>
        </w:rPr>
        <w:t>ceedings of the 3rd Joint International Workshop on Graph Data Man</w:t>
      </w:r>
      <w:r w:rsidRPr="0030721A">
        <w:rPr>
          <w:rFonts w:ascii="Times New Roman" w:hAnsi="Times New Roman"/>
          <w:sz w:val="24"/>
          <w:szCs w:val="24"/>
        </w:rPr>
        <w:t>agement Experiences &amp; Systems (GRADES) and Network Data Analytics (NDA). GRADES-NDA’20, Association for Computing Machinery,</w:t>
      </w:r>
      <w:r w:rsidRPr="0030721A">
        <w:rPr>
          <w:rFonts w:ascii="Times New Roman" w:hAnsi="Times New Roman"/>
          <w:sz w:val="24"/>
          <w:szCs w:val="24"/>
          <w:lang w:val="en-US"/>
        </w:rPr>
        <w:t xml:space="preserve"> </w:t>
      </w:r>
      <w:r w:rsidRPr="0030721A">
        <w:rPr>
          <w:rFonts w:ascii="Times New Roman" w:hAnsi="Times New Roman"/>
          <w:sz w:val="24"/>
          <w:szCs w:val="24"/>
        </w:rPr>
        <w:t>New York, NY, USA (2020). https://doi.org/10.1145/3398682.3399163</w:t>
      </w:r>
      <w:r w:rsidRPr="0030721A">
        <w:rPr>
          <w:rFonts w:ascii="Times New Roman" w:hAnsi="Times New Roman"/>
          <w:sz w:val="24"/>
          <w:szCs w:val="24"/>
          <w:lang w:val="en-US"/>
        </w:rPr>
        <w:t xml:space="preserve"> </w:t>
      </w:r>
    </w:p>
    <w:p w14:paraId="0198BAC7"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Zhang X., Feng Z., Wang X., Rao G., Wu W. Context-free path queries on rdf</w:t>
      </w:r>
      <w:r w:rsidRPr="0030721A">
        <w:rPr>
          <w:rFonts w:ascii="Times New Roman" w:hAnsi="Times New Roman"/>
          <w:sz w:val="24"/>
          <w:szCs w:val="24"/>
          <w:lang w:val="en-US"/>
        </w:rPr>
        <w:t xml:space="preserve"> </w:t>
      </w:r>
      <w:r w:rsidRPr="0030721A">
        <w:rPr>
          <w:rFonts w:ascii="Times New Roman" w:hAnsi="Times New Roman"/>
          <w:sz w:val="24"/>
          <w:szCs w:val="24"/>
        </w:rPr>
        <w:t>graphs. In: Groth, P., Simperl, E., Gray, A., Sabou, M., Kr ̈otzsch, M., Lecue, F.,</w:t>
      </w:r>
      <w:r w:rsidRPr="0030721A">
        <w:rPr>
          <w:rFonts w:ascii="Times New Roman" w:hAnsi="Times New Roman"/>
          <w:sz w:val="24"/>
          <w:szCs w:val="24"/>
          <w:lang w:val="en-US"/>
        </w:rPr>
        <w:t xml:space="preserve"> Fl ̈ock, F., Gil, Y. (eds.) </w:t>
      </w:r>
      <w:r w:rsidRPr="0030721A">
        <w:rPr>
          <w:rFonts w:ascii="Times New Roman" w:hAnsi="Times New Roman"/>
          <w:sz w:val="24"/>
          <w:szCs w:val="24"/>
        </w:rPr>
        <w:t xml:space="preserve">The Semantic Web – ISWC 2016. </w:t>
      </w:r>
      <w:r>
        <w:rPr>
          <w:rFonts w:ascii="Times New Roman" w:hAnsi="Times New Roman"/>
          <w:sz w:val="24"/>
          <w:szCs w:val="24"/>
          <w:lang w:val="en-US"/>
        </w:rPr>
        <w:t>P</w:t>
      </w:r>
      <w:r>
        <w:rPr>
          <w:rFonts w:ascii="Times New Roman" w:hAnsi="Times New Roman"/>
          <w:sz w:val="24"/>
          <w:szCs w:val="24"/>
          <w:lang w:val="ru-RU"/>
        </w:rPr>
        <w:t xml:space="preserve">. </w:t>
      </w:r>
      <w:r w:rsidRPr="0030721A">
        <w:rPr>
          <w:rFonts w:ascii="Times New Roman" w:hAnsi="Times New Roman"/>
          <w:sz w:val="24"/>
          <w:szCs w:val="24"/>
        </w:rPr>
        <w:t>632–648. Springer</w:t>
      </w:r>
      <w:r w:rsidRPr="0030721A">
        <w:rPr>
          <w:rFonts w:ascii="Times New Roman" w:hAnsi="Times New Roman"/>
          <w:sz w:val="24"/>
          <w:szCs w:val="24"/>
          <w:lang w:val="en-US"/>
        </w:rPr>
        <w:t xml:space="preserve"> </w:t>
      </w:r>
      <w:r w:rsidRPr="0030721A">
        <w:rPr>
          <w:rFonts w:ascii="Times New Roman" w:hAnsi="Times New Roman"/>
          <w:sz w:val="24"/>
          <w:szCs w:val="24"/>
        </w:rPr>
        <w:t>International Publishing, Cham</w:t>
      </w:r>
      <w:r>
        <w:rPr>
          <w:rFonts w:ascii="Times New Roman" w:hAnsi="Times New Roman"/>
          <w:sz w:val="24"/>
          <w:szCs w:val="24"/>
          <w:lang w:val="ru-RU"/>
        </w:rPr>
        <w:t xml:space="preserve">, </w:t>
      </w:r>
      <w:r w:rsidRPr="0030721A">
        <w:rPr>
          <w:rFonts w:ascii="Times New Roman" w:hAnsi="Times New Roman"/>
          <w:sz w:val="24"/>
          <w:szCs w:val="24"/>
        </w:rPr>
        <w:t>2016</w:t>
      </w:r>
      <w:r>
        <w:rPr>
          <w:rFonts w:ascii="Times New Roman" w:hAnsi="Times New Roman"/>
          <w:sz w:val="24"/>
          <w:szCs w:val="24"/>
          <w:lang w:val="ru-RU"/>
        </w:rPr>
        <w:t>.</w:t>
      </w:r>
    </w:p>
    <w:p w14:paraId="5B4203B0"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Zheng X., Rugina R. Demand-driven alias analysis for c</w:t>
      </w:r>
      <w:r w:rsidRPr="00BD16E5">
        <w:rPr>
          <w:rFonts w:ascii="Times New Roman" w:hAnsi="Times New Roman"/>
          <w:sz w:val="24"/>
          <w:szCs w:val="24"/>
          <w:lang w:val="en-US"/>
        </w:rPr>
        <w:t xml:space="preserve"> //</w:t>
      </w:r>
      <w:r w:rsidRPr="0030721A">
        <w:rPr>
          <w:rFonts w:ascii="Times New Roman" w:hAnsi="Times New Roman"/>
          <w:sz w:val="24"/>
          <w:szCs w:val="24"/>
        </w:rPr>
        <w:t xml:space="preserve"> In: Proceedings of the 35th Annual ACM SIGPLAN-SIGACT Symposium on</w:t>
      </w:r>
      <w:r w:rsidRPr="0030721A">
        <w:rPr>
          <w:rFonts w:ascii="Times New Roman" w:hAnsi="Times New Roman"/>
          <w:sz w:val="24"/>
          <w:szCs w:val="24"/>
          <w:lang w:val="en-US"/>
        </w:rPr>
        <w:t xml:space="preserve"> </w:t>
      </w:r>
      <w:r w:rsidRPr="0030721A">
        <w:rPr>
          <w:rFonts w:ascii="Times New Roman" w:hAnsi="Times New Roman"/>
          <w:sz w:val="24"/>
          <w:szCs w:val="24"/>
        </w:rPr>
        <w:t xml:space="preserve">Principles of Programming Languages.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197–208. POPL ’08, ACM,</w:t>
      </w:r>
      <w:r w:rsidRPr="0030721A">
        <w:rPr>
          <w:rFonts w:ascii="Times New Roman" w:hAnsi="Times New Roman"/>
          <w:sz w:val="24"/>
          <w:szCs w:val="24"/>
          <w:lang w:val="en-US"/>
        </w:rPr>
        <w:t xml:space="preserve"> </w:t>
      </w:r>
      <w:r w:rsidRPr="0030721A">
        <w:rPr>
          <w:rFonts w:ascii="Times New Roman" w:hAnsi="Times New Roman"/>
          <w:sz w:val="24"/>
          <w:szCs w:val="24"/>
        </w:rPr>
        <w:t>New York, NY, USA (2008). https://doi.org/10.1145/1328438.1328464</w:t>
      </w:r>
    </w:p>
    <w:p w14:paraId="0E9454E7"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Sevon P., Eronen L. Subgraph queries by context-free grammars</w:t>
      </w:r>
      <w:r w:rsidRPr="00BD16E5">
        <w:rPr>
          <w:rFonts w:ascii="Times New Roman" w:hAnsi="Times New Roman"/>
          <w:sz w:val="24"/>
          <w:szCs w:val="24"/>
          <w:lang w:val="en-US"/>
        </w:rPr>
        <w:t xml:space="preserve"> //</w:t>
      </w:r>
      <w:r w:rsidRPr="0030721A">
        <w:rPr>
          <w:rFonts w:ascii="Times New Roman" w:hAnsi="Times New Roman"/>
          <w:sz w:val="24"/>
          <w:szCs w:val="24"/>
        </w:rPr>
        <w:t xml:space="preserve"> Journal of Integrative Bioinformatics</w:t>
      </w:r>
      <w:r w:rsidRPr="00BD16E5">
        <w:rPr>
          <w:rFonts w:ascii="Times New Roman" w:hAnsi="Times New Roman"/>
          <w:sz w:val="24"/>
          <w:szCs w:val="24"/>
          <w:lang w:val="en-US"/>
        </w:rPr>
        <w:t xml:space="preserve">. </w:t>
      </w:r>
      <w:r w:rsidRPr="0030721A">
        <w:rPr>
          <w:rFonts w:ascii="Times New Roman" w:hAnsi="Times New Roman"/>
          <w:sz w:val="24"/>
          <w:szCs w:val="24"/>
        </w:rPr>
        <w:t xml:space="preserve">2008.  </w:t>
      </w:r>
      <w:r>
        <w:rPr>
          <w:rFonts w:ascii="Times New Roman" w:hAnsi="Times New Roman"/>
          <w:sz w:val="24"/>
          <w:szCs w:val="24"/>
          <w:lang w:val="en-US"/>
        </w:rPr>
        <w:t>V</w:t>
      </w:r>
      <w:r>
        <w:rPr>
          <w:rFonts w:ascii="Times New Roman" w:hAnsi="Times New Roman"/>
          <w:sz w:val="24"/>
          <w:szCs w:val="24"/>
          <w:lang w:val="ru-RU"/>
        </w:rPr>
        <w:t xml:space="preserve">. </w:t>
      </w:r>
      <w:r w:rsidRPr="0030721A">
        <w:rPr>
          <w:rFonts w:ascii="Times New Roman" w:hAnsi="Times New Roman"/>
          <w:sz w:val="24"/>
          <w:szCs w:val="24"/>
        </w:rPr>
        <w:t>5(2)</w:t>
      </w:r>
      <w:r>
        <w:rPr>
          <w:rFonts w:ascii="Times New Roman" w:hAnsi="Times New Roman"/>
          <w:sz w:val="24"/>
          <w:szCs w:val="24"/>
          <w:lang w:val="ru-RU"/>
        </w:rPr>
        <w:t>.</w:t>
      </w:r>
      <w:r w:rsidRPr="0030721A">
        <w:rPr>
          <w:rFonts w:ascii="Times New Roman" w:hAnsi="Times New Roman"/>
          <w:sz w:val="24"/>
          <w:szCs w:val="24"/>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157–172</w:t>
      </w:r>
      <w:r>
        <w:rPr>
          <w:rFonts w:ascii="Times New Roman" w:hAnsi="Times New Roman"/>
          <w:sz w:val="24"/>
          <w:szCs w:val="24"/>
          <w:lang w:val="ru-RU"/>
        </w:rPr>
        <w:t>.</w:t>
      </w:r>
      <w:r w:rsidRPr="0030721A">
        <w:rPr>
          <w:rFonts w:ascii="Times New Roman" w:hAnsi="Times New Roman"/>
          <w:sz w:val="24"/>
          <w:szCs w:val="24"/>
        </w:rPr>
        <w:t xml:space="preserve"> https://doi.org/https://doi.org/10.1515/jib-2008-100</w:t>
      </w:r>
    </w:p>
    <w:p w14:paraId="6B89D850"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Zhang Q., Lyu M.R., Yuan H., Su Z. Fast algorithms for dyck-cfl-reachability</w:t>
      </w:r>
      <w:r w:rsidRPr="0030721A">
        <w:rPr>
          <w:rFonts w:ascii="Times New Roman" w:hAnsi="Times New Roman"/>
          <w:sz w:val="24"/>
          <w:szCs w:val="24"/>
          <w:lang w:val="en-US"/>
        </w:rPr>
        <w:t xml:space="preserve"> </w:t>
      </w:r>
      <w:r w:rsidRPr="0030721A">
        <w:rPr>
          <w:rFonts w:ascii="Times New Roman" w:hAnsi="Times New Roman"/>
          <w:sz w:val="24"/>
          <w:szCs w:val="24"/>
        </w:rPr>
        <w:t>with applications to alias analysis</w:t>
      </w:r>
      <w:r w:rsidRPr="00BD16E5">
        <w:rPr>
          <w:rFonts w:ascii="Times New Roman" w:hAnsi="Times New Roman"/>
          <w:sz w:val="24"/>
          <w:szCs w:val="24"/>
          <w:lang w:val="en-US"/>
        </w:rPr>
        <w:t xml:space="preserve"> //</w:t>
      </w:r>
      <w:r w:rsidRPr="0030721A">
        <w:rPr>
          <w:rFonts w:ascii="Times New Roman" w:hAnsi="Times New Roman"/>
          <w:sz w:val="24"/>
          <w:szCs w:val="24"/>
        </w:rPr>
        <w:t xml:space="preserve"> In: Proceedings of the 34th ACM SIGPLAN</w:t>
      </w:r>
      <w:r w:rsidRPr="0030721A">
        <w:rPr>
          <w:rFonts w:ascii="Times New Roman" w:hAnsi="Times New Roman"/>
          <w:sz w:val="24"/>
          <w:szCs w:val="24"/>
          <w:lang w:val="en-US"/>
        </w:rPr>
        <w:t xml:space="preserve"> </w:t>
      </w:r>
      <w:r w:rsidRPr="0030721A">
        <w:rPr>
          <w:rFonts w:ascii="Times New Roman" w:hAnsi="Times New Roman"/>
          <w:sz w:val="24"/>
          <w:szCs w:val="24"/>
        </w:rPr>
        <w:t>Conference on Programming Language Design and Implementation. 2013</w:t>
      </w:r>
      <w:r>
        <w:rPr>
          <w:rFonts w:ascii="Times New Roman" w:hAnsi="Times New Roman"/>
          <w:sz w:val="24"/>
          <w:szCs w:val="24"/>
          <w:lang w:val="ru-RU"/>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435–446</w:t>
      </w:r>
      <w:r w:rsidRPr="00BD16E5">
        <w:rPr>
          <w:rFonts w:ascii="Times New Roman" w:hAnsi="Times New Roman"/>
          <w:sz w:val="24"/>
          <w:szCs w:val="24"/>
          <w:lang w:val="en-US"/>
        </w:rPr>
        <w:t>.</w:t>
      </w:r>
      <w:r w:rsidRPr="0030721A">
        <w:rPr>
          <w:rFonts w:ascii="Times New Roman" w:hAnsi="Times New Roman"/>
          <w:sz w:val="24"/>
          <w:szCs w:val="24"/>
          <w:lang w:val="en-US"/>
        </w:rPr>
        <w:t xml:space="preserve"> </w:t>
      </w:r>
    </w:p>
    <w:p w14:paraId="223C7052"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Reps T. Undecidability of context-sensitive data-dependence analysis</w:t>
      </w:r>
      <w:r w:rsidRPr="00BD16E5">
        <w:rPr>
          <w:rFonts w:ascii="Times New Roman" w:hAnsi="Times New Roman"/>
          <w:sz w:val="24"/>
          <w:szCs w:val="24"/>
          <w:lang w:val="en-US"/>
        </w:rPr>
        <w:t xml:space="preserve"> //</w:t>
      </w:r>
      <w:r w:rsidRPr="0030721A">
        <w:rPr>
          <w:rFonts w:ascii="Times New Roman" w:hAnsi="Times New Roman"/>
          <w:sz w:val="24"/>
          <w:szCs w:val="24"/>
        </w:rPr>
        <w:t xml:space="preserve"> ACM</w:t>
      </w:r>
      <w:r w:rsidRPr="0030721A">
        <w:rPr>
          <w:rFonts w:ascii="Times New Roman" w:hAnsi="Times New Roman"/>
          <w:sz w:val="24"/>
          <w:szCs w:val="24"/>
          <w:lang w:val="en-US"/>
        </w:rPr>
        <w:t xml:space="preserve"> Transactions on Programming Languages and Systems (TOPLAS)</w:t>
      </w:r>
      <w:r w:rsidRPr="00BD16E5">
        <w:rPr>
          <w:rFonts w:ascii="Times New Roman" w:hAnsi="Times New Roman"/>
          <w:sz w:val="24"/>
          <w:szCs w:val="24"/>
          <w:lang w:val="en-US"/>
        </w:rPr>
        <w:t>.</w:t>
      </w:r>
      <w:r w:rsidRPr="00BD16E5">
        <w:rPr>
          <w:rFonts w:ascii="Times New Roman" w:hAnsi="Times New Roman"/>
          <w:sz w:val="24"/>
          <w:szCs w:val="24"/>
        </w:rPr>
        <w:t xml:space="preserve"> </w:t>
      </w:r>
      <w:r w:rsidRPr="0030721A">
        <w:rPr>
          <w:rFonts w:ascii="Times New Roman" w:hAnsi="Times New Roman"/>
          <w:sz w:val="24"/>
          <w:szCs w:val="24"/>
        </w:rPr>
        <w:t>2000</w:t>
      </w:r>
      <w:r>
        <w:rPr>
          <w:rFonts w:ascii="Times New Roman" w:hAnsi="Times New Roman"/>
          <w:sz w:val="24"/>
          <w:szCs w:val="24"/>
          <w:lang w:val="ru-RU"/>
        </w:rPr>
        <w:t>.</w:t>
      </w:r>
      <w:r w:rsidRPr="0030721A">
        <w:rPr>
          <w:rFonts w:ascii="Times New Roman" w:hAnsi="Times New Roman"/>
          <w:sz w:val="24"/>
          <w:szCs w:val="24"/>
          <w:lang w:val="en-US"/>
        </w:rPr>
        <w:t xml:space="preserve"> </w:t>
      </w:r>
      <w:r>
        <w:rPr>
          <w:rFonts w:ascii="Times New Roman" w:hAnsi="Times New Roman"/>
          <w:sz w:val="24"/>
          <w:szCs w:val="24"/>
          <w:lang w:val="en-US"/>
        </w:rPr>
        <w:t>V</w:t>
      </w:r>
      <w:r w:rsidRPr="00BD16E5">
        <w:rPr>
          <w:rFonts w:ascii="Times New Roman" w:hAnsi="Times New Roman"/>
          <w:sz w:val="24"/>
          <w:szCs w:val="24"/>
          <w:lang w:val="en-US"/>
        </w:rPr>
        <w:t xml:space="preserve">. </w:t>
      </w:r>
      <w:r w:rsidRPr="0030721A">
        <w:rPr>
          <w:rFonts w:ascii="Times New Roman" w:hAnsi="Times New Roman"/>
          <w:sz w:val="24"/>
          <w:szCs w:val="24"/>
          <w:lang w:val="en-US"/>
        </w:rPr>
        <w:t>22(1)</w:t>
      </w:r>
      <w:r>
        <w:rPr>
          <w:rFonts w:ascii="Times New Roman" w:hAnsi="Times New Roman"/>
          <w:sz w:val="24"/>
          <w:szCs w:val="24"/>
          <w:lang w:val="ru-RU"/>
        </w:rPr>
        <w:t>.</w:t>
      </w:r>
      <w:r w:rsidRPr="0030721A">
        <w:rPr>
          <w:rFonts w:ascii="Times New Roman" w:hAnsi="Times New Roman"/>
          <w:sz w:val="24"/>
          <w:szCs w:val="24"/>
          <w:lang w:val="en-US"/>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lang w:val="en-US"/>
        </w:rPr>
        <w:t>162–186</w:t>
      </w:r>
      <w:r>
        <w:rPr>
          <w:rFonts w:ascii="Times New Roman" w:hAnsi="Times New Roman"/>
          <w:sz w:val="24"/>
          <w:szCs w:val="24"/>
          <w:lang w:val="ru-RU"/>
        </w:rPr>
        <w:t>.</w:t>
      </w:r>
      <w:r w:rsidRPr="0030721A">
        <w:rPr>
          <w:rFonts w:ascii="Times New Roman" w:hAnsi="Times New Roman"/>
          <w:sz w:val="24"/>
          <w:szCs w:val="24"/>
          <w:lang w:val="en-US"/>
        </w:rPr>
        <w:t xml:space="preserve"> </w:t>
      </w:r>
    </w:p>
    <w:p w14:paraId="03ADCBFD"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Hopcroft J.E., Motwani R., Ullman J.D. Introduction to automata theory, languages, and computation</w:t>
      </w:r>
      <w:r w:rsidRPr="00BD16E5">
        <w:rPr>
          <w:rFonts w:ascii="Times New Roman" w:hAnsi="Times New Roman"/>
          <w:sz w:val="24"/>
          <w:szCs w:val="24"/>
          <w:lang w:val="en-US"/>
        </w:rPr>
        <w:t xml:space="preserve"> //</w:t>
      </w:r>
      <w:r w:rsidRPr="0030721A">
        <w:rPr>
          <w:rFonts w:ascii="Times New Roman" w:hAnsi="Times New Roman"/>
          <w:sz w:val="24"/>
          <w:szCs w:val="24"/>
        </w:rPr>
        <w:t xml:space="preserve"> Acm Sigact News</w:t>
      </w:r>
      <w:r w:rsidRPr="00BD16E5">
        <w:rPr>
          <w:rFonts w:ascii="Times New Roman" w:hAnsi="Times New Roman"/>
          <w:sz w:val="24"/>
          <w:szCs w:val="24"/>
          <w:lang w:val="en-US"/>
        </w:rPr>
        <w:t>.</w:t>
      </w:r>
      <w:r w:rsidRPr="00BD16E5">
        <w:rPr>
          <w:rFonts w:ascii="Times New Roman" w:hAnsi="Times New Roman"/>
          <w:sz w:val="24"/>
          <w:szCs w:val="24"/>
        </w:rPr>
        <w:t xml:space="preserve"> </w:t>
      </w:r>
      <w:r w:rsidRPr="0030721A">
        <w:rPr>
          <w:rFonts w:ascii="Times New Roman" w:hAnsi="Times New Roman"/>
          <w:sz w:val="24"/>
          <w:szCs w:val="24"/>
        </w:rPr>
        <w:t>2001</w:t>
      </w:r>
      <w:r w:rsidRPr="00BD16E5">
        <w:rPr>
          <w:rFonts w:ascii="Times New Roman" w:hAnsi="Times New Roman"/>
          <w:sz w:val="24"/>
          <w:szCs w:val="24"/>
          <w:lang w:val="en-US"/>
        </w:rPr>
        <w:t>.</w:t>
      </w:r>
      <w:r w:rsidRPr="0030721A">
        <w:rPr>
          <w:rFonts w:ascii="Times New Roman" w:hAnsi="Times New Roman"/>
          <w:sz w:val="24"/>
          <w:szCs w:val="24"/>
        </w:rPr>
        <w:t xml:space="preserve"> </w:t>
      </w:r>
      <w:r>
        <w:rPr>
          <w:rFonts w:ascii="Times New Roman" w:hAnsi="Times New Roman"/>
          <w:sz w:val="24"/>
          <w:szCs w:val="24"/>
          <w:lang w:val="en-US"/>
        </w:rPr>
        <w:t>V</w:t>
      </w:r>
      <w:r w:rsidRPr="00BD16E5">
        <w:rPr>
          <w:rFonts w:ascii="Times New Roman" w:hAnsi="Times New Roman"/>
          <w:sz w:val="24"/>
          <w:szCs w:val="24"/>
          <w:lang w:val="en-US"/>
        </w:rPr>
        <w:t xml:space="preserve">. </w:t>
      </w:r>
      <w:r w:rsidRPr="0030721A">
        <w:rPr>
          <w:rFonts w:ascii="Times New Roman" w:hAnsi="Times New Roman"/>
          <w:sz w:val="24"/>
          <w:szCs w:val="24"/>
        </w:rPr>
        <w:t>32(1)</w:t>
      </w:r>
      <w:r>
        <w:rPr>
          <w:rFonts w:ascii="Times New Roman" w:hAnsi="Times New Roman"/>
          <w:sz w:val="24"/>
          <w:szCs w:val="24"/>
          <w:lang w:val="ru-RU"/>
        </w:rPr>
        <w:t>.</w:t>
      </w:r>
      <w:r w:rsidRPr="0030721A">
        <w:rPr>
          <w:rFonts w:ascii="Times New Roman" w:hAnsi="Times New Roman"/>
          <w:sz w:val="24"/>
          <w:szCs w:val="24"/>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60–65</w:t>
      </w:r>
      <w:r>
        <w:rPr>
          <w:rFonts w:ascii="Times New Roman" w:hAnsi="Times New Roman"/>
          <w:sz w:val="24"/>
          <w:szCs w:val="24"/>
          <w:lang w:val="ru-RU"/>
        </w:rPr>
        <w:t>.</w:t>
      </w:r>
      <w:r w:rsidRPr="0030721A">
        <w:rPr>
          <w:rFonts w:ascii="Times New Roman" w:hAnsi="Times New Roman"/>
          <w:sz w:val="24"/>
          <w:szCs w:val="24"/>
        </w:rPr>
        <w:t xml:space="preserve"> </w:t>
      </w:r>
    </w:p>
    <w:p w14:paraId="3D77665A"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Zhang Q., Su Z. Context-sensitive data-dependence analysis via linear conjunctive language reachability</w:t>
      </w:r>
      <w:r w:rsidRPr="00BD16E5">
        <w:rPr>
          <w:rFonts w:ascii="Times New Roman" w:hAnsi="Times New Roman"/>
          <w:sz w:val="24"/>
          <w:szCs w:val="24"/>
          <w:lang w:val="en-US"/>
        </w:rPr>
        <w:t xml:space="preserve"> //</w:t>
      </w:r>
      <w:r w:rsidRPr="0030721A">
        <w:rPr>
          <w:rFonts w:ascii="Times New Roman" w:hAnsi="Times New Roman"/>
          <w:sz w:val="24"/>
          <w:szCs w:val="24"/>
        </w:rPr>
        <w:t xml:space="preserve"> In: Proceedings of the 44th ACM SIGPLAN Symposium</w:t>
      </w:r>
      <w:r w:rsidRPr="0030721A">
        <w:rPr>
          <w:rFonts w:ascii="Times New Roman" w:hAnsi="Times New Roman"/>
          <w:sz w:val="24"/>
          <w:szCs w:val="24"/>
          <w:lang w:val="en-US"/>
        </w:rPr>
        <w:t xml:space="preserve"> </w:t>
      </w:r>
      <w:r w:rsidRPr="0030721A">
        <w:rPr>
          <w:rFonts w:ascii="Times New Roman" w:hAnsi="Times New Roman"/>
          <w:sz w:val="24"/>
          <w:szCs w:val="24"/>
        </w:rPr>
        <w:t>on Principles of Programming Languages. 2017</w:t>
      </w:r>
      <w:r>
        <w:rPr>
          <w:rFonts w:ascii="Times New Roman" w:hAnsi="Times New Roman"/>
          <w:sz w:val="24"/>
          <w:szCs w:val="24"/>
          <w:lang w:val="ru-RU"/>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344–358</w:t>
      </w:r>
      <w:r>
        <w:rPr>
          <w:rFonts w:ascii="Times New Roman" w:hAnsi="Times New Roman"/>
          <w:sz w:val="24"/>
          <w:szCs w:val="24"/>
          <w:lang w:val="ru-RU"/>
        </w:rPr>
        <w:t>.</w:t>
      </w:r>
      <w:r w:rsidRPr="0030721A">
        <w:rPr>
          <w:rFonts w:ascii="Times New Roman" w:hAnsi="Times New Roman"/>
          <w:sz w:val="24"/>
          <w:szCs w:val="24"/>
        </w:rPr>
        <w:t xml:space="preserve"> </w:t>
      </w:r>
    </w:p>
    <w:p w14:paraId="289E6270"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Kepner J., Aaltonen P., Bader D., Bulu ̧c A., Franchetti F., Gilbert J., Hutchi</w:t>
      </w:r>
      <w:r w:rsidRPr="0030721A">
        <w:rPr>
          <w:rFonts w:ascii="Times New Roman" w:hAnsi="Times New Roman"/>
          <w:sz w:val="24"/>
          <w:szCs w:val="24"/>
          <w:lang w:val="en-US"/>
        </w:rPr>
        <w:t>son D., Kumar M., Lumsdaine A., Meyerhenke,H., et al. Mathematical foun</w:t>
      </w:r>
      <w:r w:rsidRPr="0030721A">
        <w:rPr>
          <w:rFonts w:ascii="Times New Roman" w:hAnsi="Times New Roman"/>
          <w:sz w:val="24"/>
          <w:szCs w:val="24"/>
        </w:rPr>
        <w:t>dations of the graphblas</w:t>
      </w:r>
      <w:r w:rsidRPr="00BD16E5">
        <w:rPr>
          <w:rFonts w:ascii="Times New Roman" w:hAnsi="Times New Roman"/>
          <w:sz w:val="24"/>
          <w:szCs w:val="24"/>
          <w:lang w:val="en-US"/>
        </w:rPr>
        <w:t xml:space="preserve"> //</w:t>
      </w:r>
      <w:r w:rsidRPr="0030721A">
        <w:rPr>
          <w:rFonts w:ascii="Times New Roman" w:hAnsi="Times New Roman"/>
          <w:sz w:val="24"/>
          <w:szCs w:val="24"/>
        </w:rPr>
        <w:t xml:space="preserve"> In: 2016 IEEE High Performance Extreme Computing</w:t>
      </w:r>
      <w:r w:rsidRPr="0030721A">
        <w:rPr>
          <w:rFonts w:ascii="Times New Roman" w:hAnsi="Times New Roman"/>
          <w:sz w:val="24"/>
          <w:szCs w:val="24"/>
          <w:lang w:val="en-US"/>
        </w:rPr>
        <w:t xml:space="preserve"> </w:t>
      </w:r>
      <w:r w:rsidRPr="0030721A">
        <w:rPr>
          <w:rFonts w:ascii="Times New Roman" w:hAnsi="Times New Roman"/>
          <w:sz w:val="24"/>
          <w:szCs w:val="24"/>
        </w:rPr>
        <w:t xml:space="preserve">Conference (HPEC). </w:t>
      </w:r>
      <w:r>
        <w:rPr>
          <w:rFonts w:ascii="Times New Roman" w:hAnsi="Times New Roman"/>
          <w:sz w:val="24"/>
          <w:szCs w:val="24"/>
          <w:lang w:val="en-US"/>
        </w:rPr>
        <w:t>P</w:t>
      </w:r>
      <w:r w:rsidRPr="00BD16E5">
        <w:rPr>
          <w:rFonts w:ascii="Times New Roman" w:hAnsi="Times New Roman"/>
          <w:sz w:val="24"/>
          <w:szCs w:val="24"/>
          <w:lang w:val="en-US"/>
        </w:rPr>
        <w:t>. </w:t>
      </w:r>
      <w:r w:rsidRPr="0030721A">
        <w:rPr>
          <w:rFonts w:ascii="Times New Roman" w:hAnsi="Times New Roman"/>
          <w:sz w:val="24"/>
          <w:szCs w:val="24"/>
        </w:rPr>
        <w:t>1–9. IEEE (2016)</w:t>
      </w:r>
      <w:r w:rsidRPr="00EC58C5">
        <w:rPr>
          <w:rFonts w:ascii="Times New Roman" w:hAnsi="Times New Roman"/>
          <w:sz w:val="24"/>
          <w:szCs w:val="24"/>
          <w:lang w:val="en-US"/>
        </w:rPr>
        <w:t>.</w:t>
      </w:r>
    </w:p>
    <w:p w14:paraId="5F333110"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Azimov R., Epelbaum I., Grigorev S. Context-free path querying with all-path</w:t>
      </w:r>
      <w:r w:rsidRPr="0030721A">
        <w:rPr>
          <w:rFonts w:ascii="Times New Roman" w:hAnsi="Times New Roman"/>
          <w:sz w:val="24"/>
          <w:szCs w:val="24"/>
          <w:lang w:val="en-US"/>
        </w:rPr>
        <w:t xml:space="preserve"> </w:t>
      </w:r>
      <w:r w:rsidRPr="0030721A">
        <w:rPr>
          <w:rFonts w:ascii="Times New Roman" w:hAnsi="Times New Roman"/>
          <w:sz w:val="24"/>
          <w:szCs w:val="24"/>
        </w:rPr>
        <w:t>semantics by matrix multiplication</w:t>
      </w:r>
      <w:r w:rsidRPr="00BD16E5">
        <w:rPr>
          <w:rFonts w:ascii="Times New Roman" w:hAnsi="Times New Roman"/>
          <w:sz w:val="24"/>
          <w:szCs w:val="24"/>
          <w:lang w:val="en-US"/>
        </w:rPr>
        <w:t xml:space="preserve"> //</w:t>
      </w:r>
      <w:r w:rsidRPr="0030721A">
        <w:rPr>
          <w:rFonts w:ascii="Times New Roman" w:hAnsi="Times New Roman"/>
          <w:sz w:val="24"/>
          <w:szCs w:val="24"/>
        </w:rPr>
        <w:t xml:space="preserve"> In: Proceedings of the 4th ACM SIGMOD</w:t>
      </w:r>
      <w:r w:rsidRPr="0030721A">
        <w:rPr>
          <w:rFonts w:ascii="Times New Roman" w:hAnsi="Times New Roman"/>
          <w:sz w:val="24"/>
          <w:szCs w:val="24"/>
          <w:lang w:val="en-US"/>
        </w:rPr>
        <w:t xml:space="preserve"> Joint International Workshop on Graph Data Management Experiences &amp; Systems </w:t>
      </w:r>
      <w:r w:rsidRPr="0030721A">
        <w:rPr>
          <w:rFonts w:ascii="Times New Roman" w:hAnsi="Times New Roman"/>
          <w:sz w:val="24"/>
          <w:szCs w:val="24"/>
        </w:rPr>
        <w:t>(GRADES) and Network Data Analytics (NDA). 2021</w:t>
      </w:r>
      <w:r w:rsidRPr="00BD16E5">
        <w:rPr>
          <w:rFonts w:ascii="Times New Roman" w:hAnsi="Times New Roman"/>
          <w:sz w:val="24"/>
          <w:szCs w:val="24"/>
          <w:lang w:val="en-US"/>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1–7</w:t>
      </w:r>
      <w:r>
        <w:rPr>
          <w:rFonts w:ascii="Times New Roman" w:hAnsi="Times New Roman"/>
          <w:sz w:val="24"/>
          <w:szCs w:val="24"/>
          <w:lang w:val="ru-RU"/>
        </w:rPr>
        <w:t>.</w:t>
      </w:r>
      <w:r w:rsidRPr="0030721A">
        <w:rPr>
          <w:rFonts w:ascii="Times New Roman" w:hAnsi="Times New Roman"/>
          <w:sz w:val="24"/>
          <w:szCs w:val="24"/>
        </w:rPr>
        <w:t xml:space="preserve"> </w:t>
      </w:r>
    </w:p>
    <w:p w14:paraId="49EE0C80"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Azimov R., Grigorev S. Context-free path querying by matrix multiplication</w:t>
      </w:r>
      <w:r w:rsidRPr="00BD16E5">
        <w:rPr>
          <w:rFonts w:ascii="Times New Roman" w:hAnsi="Times New Roman"/>
          <w:sz w:val="24"/>
          <w:szCs w:val="24"/>
          <w:lang w:val="en-US"/>
        </w:rPr>
        <w:t xml:space="preserve"> // </w:t>
      </w:r>
      <w:r w:rsidRPr="0030721A">
        <w:rPr>
          <w:rFonts w:ascii="Times New Roman" w:hAnsi="Times New Roman"/>
          <w:sz w:val="24"/>
          <w:szCs w:val="24"/>
        </w:rPr>
        <w:t>In:</w:t>
      </w:r>
      <w:r w:rsidRPr="0030721A">
        <w:rPr>
          <w:rFonts w:ascii="Times New Roman" w:hAnsi="Times New Roman"/>
          <w:sz w:val="24"/>
          <w:szCs w:val="24"/>
          <w:lang w:val="en-US"/>
        </w:rPr>
        <w:t xml:space="preserve"> Proceedings of the 1st ACM SIGMOD Joint International Workshop on Graph Data Management Experiences &amp; Systems (GRADES) and Network Data Analyt</w:t>
      </w:r>
      <w:r w:rsidRPr="0030721A">
        <w:rPr>
          <w:rFonts w:ascii="Times New Roman" w:hAnsi="Times New Roman"/>
          <w:sz w:val="24"/>
          <w:szCs w:val="24"/>
        </w:rPr>
        <w:t>ics (NDA). 2018</w:t>
      </w:r>
      <w:r w:rsidRPr="00BD16E5">
        <w:rPr>
          <w:rFonts w:ascii="Times New Roman" w:hAnsi="Times New Roman"/>
          <w:sz w:val="24"/>
          <w:szCs w:val="24"/>
          <w:lang w:val="en-US"/>
        </w:rPr>
        <w:t xml:space="preserve">. </w:t>
      </w:r>
      <w:r>
        <w:rPr>
          <w:rFonts w:ascii="Times New Roman" w:hAnsi="Times New Roman"/>
          <w:sz w:val="24"/>
          <w:szCs w:val="24"/>
          <w:lang w:val="en-US"/>
        </w:rPr>
        <w:t>P</w:t>
      </w:r>
      <w:r w:rsidRPr="00BD16E5">
        <w:rPr>
          <w:rFonts w:ascii="Times New Roman" w:hAnsi="Times New Roman"/>
          <w:sz w:val="24"/>
          <w:szCs w:val="24"/>
          <w:lang w:val="en-US"/>
        </w:rPr>
        <w:t>. </w:t>
      </w:r>
      <w:r w:rsidRPr="0030721A">
        <w:rPr>
          <w:rFonts w:ascii="Times New Roman" w:hAnsi="Times New Roman"/>
          <w:sz w:val="24"/>
          <w:szCs w:val="24"/>
        </w:rPr>
        <w:t>1–10</w:t>
      </w:r>
      <w:r>
        <w:rPr>
          <w:rFonts w:ascii="Times New Roman" w:hAnsi="Times New Roman"/>
          <w:sz w:val="24"/>
          <w:szCs w:val="24"/>
          <w:lang w:val="ru-RU"/>
        </w:rPr>
        <w:t>.</w:t>
      </w:r>
      <w:r w:rsidRPr="0030721A">
        <w:rPr>
          <w:rFonts w:ascii="Times New Roman" w:hAnsi="Times New Roman"/>
          <w:sz w:val="24"/>
          <w:szCs w:val="24"/>
        </w:rPr>
        <w:t xml:space="preserve"> </w:t>
      </w:r>
    </w:p>
    <w:p w14:paraId="4C627499"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Nakanish, R., Takada K., Seki H. An efficient recognition algorithm for multiple</w:t>
      </w:r>
      <w:r w:rsidRPr="0030721A">
        <w:rPr>
          <w:rFonts w:ascii="Times New Roman" w:hAnsi="Times New Roman"/>
          <w:sz w:val="24"/>
          <w:szCs w:val="24"/>
          <w:lang w:val="en-US"/>
        </w:rPr>
        <w:t xml:space="preserve"> </w:t>
      </w:r>
      <w:r w:rsidRPr="0030721A">
        <w:rPr>
          <w:rFonts w:ascii="Times New Roman" w:hAnsi="Times New Roman"/>
          <w:sz w:val="24"/>
          <w:szCs w:val="24"/>
        </w:rPr>
        <w:t>context-free languages</w:t>
      </w:r>
      <w:r w:rsidRPr="00BD16E5">
        <w:rPr>
          <w:rFonts w:ascii="Times New Roman" w:hAnsi="Times New Roman"/>
          <w:sz w:val="24"/>
          <w:szCs w:val="24"/>
          <w:lang w:val="en-US"/>
        </w:rPr>
        <w:t xml:space="preserve"> //</w:t>
      </w:r>
      <w:r w:rsidRPr="0030721A">
        <w:rPr>
          <w:rFonts w:ascii="Times New Roman" w:hAnsi="Times New Roman"/>
          <w:sz w:val="24"/>
          <w:szCs w:val="24"/>
        </w:rPr>
        <w:t>In: In Proceedings of the Fifth Meeting on Mathematics of</w:t>
      </w:r>
      <w:r w:rsidRPr="0030721A">
        <w:rPr>
          <w:rFonts w:ascii="Times New Roman" w:hAnsi="Times New Roman"/>
          <w:sz w:val="24"/>
          <w:szCs w:val="24"/>
          <w:lang w:val="en-US"/>
        </w:rPr>
        <w:t xml:space="preserve"> </w:t>
      </w:r>
      <w:r w:rsidRPr="0030721A">
        <w:rPr>
          <w:rFonts w:ascii="Times New Roman" w:hAnsi="Times New Roman"/>
          <w:sz w:val="24"/>
          <w:szCs w:val="24"/>
        </w:rPr>
        <w:t>Language, MOL5. Citeseer</w:t>
      </w:r>
      <w:r>
        <w:rPr>
          <w:rFonts w:ascii="Times New Roman" w:hAnsi="Times New Roman"/>
          <w:sz w:val="24"/>
          <w:szCs w:val="24"/>
          <w:lang w:val="ru-RU"/>
        </w:rPr>
        <w:t>.</w:t>
      </w:r>
      <w:r w:rsidRPr="0030721A">
        <w:rPr>
          <w:rFonts w:ascii="Times New Roman" w:hAnsi="Times New Roman"/>
          <w:sz w:val="24"/>
          <w:szCs w:val="24"/>
        </w:rPr>
        <w:t xml:space="preserve"> 1997</w:t>
      </w:r>
      <w:r>
        <w:rPr>
          <w:rFonts w:ascii="Times New Roman" w:hAnsi="Times New Roman"/>
          <w:sz w:val="24"/>
          <w:szCs w:val="24"/>
          <w:lang w:val="ru-RU"/>
        </w:rPr>
        <w:t>.</w:t>
      </w:r>
    </w:p>
    <w:p w14:paraId="781FF336"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Cohen S.B., Gildea D.: Parsing linear context-free rewriting systems with fast</w:t>
      </w:r>
      <w:r w:rsidRPr="0030721A">
        <w:rPr>
          <w:rFonts w:ascii="Times New Roman" w:hAnsi="Times New Roman"/>
          <w:sz w:val="24"/>
          <w:szCs w:val="24"/>
          <w:lang w:val="en-US"/>
        </w:rPr>
        <w:t xml:space="preserve"> </w:t>
      </w:r>
      <w:r w:rsidRPr="0030721A">
        <w:rPr>
          <w:rFonts w:ascii="Times New Roman" w:hAnsi="Times New Roman"/>
          <w:sz w:val="24"/>
          <w:szCs w:val="24"/>
        </w:rPr>
        <w:t>matrix multiplication</w:t>
      </w:r>
      <w:r w:rsidRPr="00BD16E5">
        <w:rPr>
          <w:rFonts w:ascii="Times New Roman" w:hAnsi="Times New Roman"/>
          <w:sz w:val="24"/>
          <w:szCs w:val="24"/>
          <w:lang w:val="en-US"/>
        </w:rPr>
        <w:t xml:space="preserve"> //</w:t>
      </w:r>
      <w:r w:rsidRPr="0030721A">
        <w:rPr>
          <w:rFonts w:ascii="Times New Roman" w:hAnsi="Times New Roman"/>
          <w:sz w:val="24"/>
          <w:szCs w:val="24"/>
        </w:rPr>
        <w:t xml:space="preserve"> Computational Linguistics</w:t>
      </w:r>
      <w:r w:rsidRPr="00BD16E5">
        <w:rPr>
          <w:rFonts w:ascii="Times New Roman" w:hAnsi="Times New Roman"/>
          <w:sz w:val="24"/>
          <w:szCs w:val="24"/>
          <w:lang w:val="en-US"/>
        </w:rPr>
        <w:t xml:space="preserve">. </w:t>
      </w:r>
      <w:r w:rsidRPr="0030721A">
        <w:rPr>
          <w:rFonts w:ascii="Times New Roman" w:hAnsi="Times New Roman"/>
          <w:sz w:val="24"/>
          <w:szCs w:val="24"/>
        </w:rPr>
        <w:t>2016</w:t>
      </w:r>
      <w:r>
        <w:rPr>
          <w:rFonts w:ascii="Times New Roman" w:hAnsi="Times New Roman"/>
          <w:sz w:val="24"/>
          <w:szCs w:val="24"/>
          <w:lang w:val="ru-RU"/>
        </w:rPr>
        <w:t xml:space="preserve">. </w:t>
      </w:r>
      <w:r>
        <w:rPr>
          <w:rFonts w:ascii="Times New Roman" w:hAnsi="Times New Roman"/>
          <w:sz w:val="24"/>
          <w:szCs w:val="24"/>
          <w:lang w:val="en-US"/>
        </w:rPr>
        <w:t>V</w:t>
      </w:r>
      <w:r w:rsidRPr="00BD16E5">
        <w:rPr>
          <w:rFonts w:ascii="Times New Roman" w:hAnsi="Times New Roman"/>
          <w:sz w:val="24"/>
          <w:szCs w:val="24"/>
          <w:lang w:val="en-US"/>
        </w:rPr>
        <w:t>.</w:t>
      </w:r>
      <w:r w:rsidRPr="0030721A">
        <w:rPr>
          <w:rFonts w:ascii="Times New Roman" w:hAnsi="Times New Roman"/>
          <w:sz w:val="24"/>
          <w:szCs w:val="24"/>
        </w:rPr>
        <w:t xml:space="preserve"> 42(3)</w:t>
      </w:r>
      <w:r>
        <w:rPr>
          <w:rFonts w:ascii="Times New Roman" w:hAnsi="Times New Roman"/>
          <w:sz w:val="24"/>
          <w:szCs w:val="24"/>
          <w:lang w:val="ru-RU"/>
        </w:rPr>
        <w:t>.</w:t>
      </w:r>
      <w:r w:rsidRPr="0030721A">
        <w:rPr>
          <w:rFonts w:ascii="Times New Roman" w:hAnsi="Times New Roman"/>
          <w:sz w:val="24"/>
          <w:szCs w:val="24"/>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421–455</w:t>
      </w:r>
      <w:r>
        <w:rPr>
          <w:rFonts w:ascii="Times New Roman" w:hAnsi="Times New Roman"/>
          <w:sz w:val="24"/>
          <w:szCs w:val="24"/>
          <w:lang w:val="ru-RU"/>
        </w:rPr>
        <w:t>.</w:t>
      </w:r>
      <w:r w:rsidRPr="0030721A">
        <w:rPr>
          <w:rFonts w:ascii="Times New Roman" w:hAnsi="Times New Roman"/>
          <w:sz w:val="24"/>
          <w:szCs w:val="24"/>
        </w:rPr>
        <w:t xml:space="preserve"> </w:t>
      </w:r>
    </w:p>
    <w:p w14:paraId="7CC25274"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t>Seki H., Matsumura T., Fujii M., Kasami T. On multiple context-free grammars</w:t>
      </w:r>
      <w:r w:rsidRPr="00BD16E5">
        <w:rPr>
          <w:rFonts w:ascii="Times New Roman" w:hAnsi="Times New Roman"/>
          <w:sz w:val="24"/>
          <w:szCs w:val="24"/>
          <w:lang w:val="en-US"/>
        </w:rPr>
        <w:t xml:space="preserve"> //</w:t>
      </w:r>
      <w:r w:rsidRPr="0030721A">
        <w:rPr>
          <w:rFonts w:ascii="Times New Roman" w:hAnsi="Times New Roman"/>
          <w:sz w:val="24"/>
          <w:szCs w:val="24"/>
          <w:lang w:val="en-US"/>
        </w:rPr>
        <w:t xml:space="preserve"> </w:t>
      </w:r>
      <w:r w:rsidRPr="0030721A">
        <w:rPr>
          <w:rFonts w:ascii="Times New Roman" w:hAnsi="Times New Roman"/>
          <w:sz w:val="24"/>
          <w:szCs w:val="24"/>
        </w:rPr>
        <w:t>Theoretical Computer Science</w:t>
      </w:r>
      <w:r w:rsidRPr="00BD16E5">
        <w:rPr>
          <w:rFonts w:ascii="Times New Roman" w:hAnsi="Times New Roman"/>
          <w:sz w:val="24"/>
          <w:szCs w:val="24"/>
          <w:lang w:val="en-US"/>
        </w:rPr>
        <w:t xml:space="preserve">. </w:t>
      </w:r>
      <w:r w:rsidRPr="0030721A">
        <w:rPr>
          <w:rFonts w:ascii="Times New Roman" w:hAnsi="Times New Roman"/>
          <w:sz w:val="24"/>
          <w:szCs w:val="24"/>
        </w:rPr>
        <w:t>1991</w:t>
      </w:r>
      <w:r>
        <w:rPr>
          <w:rFonts w:ascii="Times New Roman" w:hAnsi="Times New Roman"/>
          <w:sz w:val="24"/>
          <w:szCs w:val="24"/>
          <w:lang w:val="ru-RU"/>
        </w:rPr>
        <w:t xml:space="preserve">. </w:t>
      </w:r>
      <w:r>
        <w:rPr>
          <w:rFonts w:ascii="Times New Roman" w:hAnsi="Times New Roman"/>
          <w:sz w:val="24"/>
          <w:szCs w:val="24"/>
          <w:lang w:val="en-US"/>
        </w:rPr>
        <w:t>V</w:t>
      </w:r>
      <w:r w:rsidRPr="00BD16E5">
        <w:rPr>
          <w:rFonts w:ascii="Times New Roman" w:hAnsi="Times New Roman"/>
          <w:sz w:val="24"/>
          <w:szCs w:val="24"/>
          <w:lang w:val="en-US"/>
        </w:rPr>
        <w:t>.</w:t>
      </w:r>
      <w:r w:rsidRPr="0030721A">
        <w:rPr>
          <w:rFonts w:ascii="Times New Roman" w:hAnsi="Times New Roman"/>
          <w:sz w:val="24"/>
          <w:szCs w:val="24"/>
        </w:rPr>
        <w:t xml:space="preserve"> 88(2)</w:t>
      </w:r>
      <w:r>
        <w:rPr>
          <w:rFonts w:ascii="Times New Roman" w:hAnsi="Times New Roman"/>
          <w:sz w:val="24"/>
          <w:szCs w:val="24"/>
          <w:lang w:val="ru-RU"/>
        </w:rPr>
        <w:t>.</w:t>
      </w:r>
      <w:r w:rsidRPr="0030721A">
        <w:rPr>
          <w:rFonts w:ascii="Times New Roman" w:hAnsi="Times New Roman"/>
          <w:sz w:val="24"/>
          <w:szCs w:val="24"/>
        </w:rPr>
        <w:t xml:space="preserve"> </w:t>
      </w:r>
      <w:r>
        <w:rPr>
          <w:rFonts w:ascii="Times New Roman" w:hAnsi="Times New Roman"/>
          <w:sz w:val="24"/>
          <w:szCs w:val="24"/>
          <w:lang w:val="en-US"/>
        </w:rPr>
        <w:t>P</w:t>
      </w:r>
      <w:r w:rsidRPr="00BD16E5">
        <w:rPr>
          <w:rFonts w:ascii="Times New Roman" w:hAnsi="Times New Roman"/>
          <w:sz w:val="24"/>
          <w:szCs w:val="24"/>
          <w:lang w:val="en-US"/>
        </w:rPr>
        <w:t xml:space="preserve">. </w:t>
      </w:r>
      <w:r w:rsidRPr="0030721A">
        <w:rPr>
          <w:rFonts w:ascii="Times New Roman" w:hAnsi="Times New Roman"/>
          <w:sz w:val="24"/>
          <w:szCs w:val="24"/>
        </w:rPr>
        <w:t>191–229</w:t>
      </w:r>
      <w:r>
        <w:rPr>
          <w:rFonts w:ascii="Times New Roman" w:hAnsi="Times New Roman"/>
          <w:sz w:val="24"/>
          <w:szCs w:val="24"/>
          <w:lang w:val="ru-RU"/>
        </w:rPr>
        <w:t>.</w:t>
      </w:r>
      <w:r w:rsidRPr="0030721A">
        <w:rPr>
          <w:rFonts w:ascii="Times New Roman" w:hAnsi="Times New Roman"/>
          <w:sz w:val="24"/>
          <w:szCs w:val="24"/>
        </w:rPr>
        <w:t xml:space="preserve"> </w:t>
      </w:r>
    </w:p>
    <w:p w14:paraId="45E22573" w14:textId="77777777" w:rsidR="005D0EF2" w:rsidRPr="0030721A" w:rsidRDefault="005D0EF2" w:rsidP="005D0EF2">
      <w:pPr>
        <w:pStyle w:val="ab"/>
        <w:numPr>
          <w:ilvl w:val="0"/>
          <w:numId w:val="16"/>
        </w:numPr>
        <w:spacing w:after="0" w:line="240" w:lineRule="auto"/>
        <w:ind w:left="426" w:hanging="426"/>
        <w:jc w:val="both"/>
        <w:rPr>
          <w:rFonts w:ascii="Times New Roman" w:hAnsi="Times New Roman"/>
          <w:sz w:val="24"/>
          <w:szCs w:val="24"/>
        </w:rPr>
      </w:pPr>
      <w:r w:rsidRPr="0030721A">
        <w:rPr>
          <w:rFonts w:ascii="Times New Roman" w:hAnsi="Times New Roman"/>
          <w:sz w:val="24"/>
          <w:szCs w:val="24"/>
        </w:rPr>
        <w:lastRenderedPageBreak/>
        <w:t>Hagberg A., Swart P., S Chult D. Exploring network structure, dynamics,</w:t>
      </w:r>
      <w:r w:rsidRPr="0030721A">
        <w:rPr>
          <w:rFonts w:ascii="Times New Roman" w:hAnsi="Times New Roman"/>
          <w:sz w:val="24"/>
          <w:szCs w:val="24"/>
          <w:lang w:val="en-US"/>
        </w:rPr>
        <w:t xml:space="preserve"> </w:t>
      </w:r>
      <w:r w:rsidRPr="0030721A">
        <w:rPr>
          <w:rFonts w:ascii="Times New Roman" w:hAnsi="Times New Roman"/>
          <w:sz w:val="24"/>
          <w:szCs w:val="24"/>
        </w:rPr>
        <w:t>and function using networkx. Tech. rep., Los Alamos National Lab.(LANL), Los</w:t>
      </w:r>
      <w:r w:rsidRPr="0030721A">
        <w:rPr>
          <w:rFonts w:ascii="Times New Roman" w:hAnsi="Times New Roman"/>
          <w:sz w:val="24"/>
          <w:szCs w:val="24"/>
          <w:lang w:val="en-US"/>
        </w:rPr>
        <w:t xml:space="preserve"> </w:t>
      </w:r>
      <w:r w:rsidRPr="0030721A">
        <w:rPr>
          <w:rFonts w:ascii="Times New Roman" w:hAnsi="Times New Roman"/>
          <w:sz w:val="24"/>
          <w:szCs w:val="24"/>
        </w:rPr>
        <w:t>Alamos, NM (United States) (2008)</w:t>
      </w:r>
      <w:r w:rsidRPr="00ED4563">
        <w:rPr>
          <w:rFonts w:ascii="Times New Roman" w:hAnsi="Times New Roman"/>
          <w:sz w:val="24"/>
          <w:szCs w:val="24"/>
          <w:lang w:val="en-US"/>
        </w:rPr>
        <w:t>.</w:t>
      </w:r>
    </w:p>
    <w:p w14:paraId="0FC3899E" w14:textId="77777777" w:rsidR="004B474F" w:rsidRPr="00F92C64" w:rsidRDefault="004B474F" w:rsidP="004B474F">
      <w:pPr>
        <w:jc w:val="both"/>
        <w:rPr>
          <w:rFonts w:eastAsiaTheme="minorHAnsi"/>
          <w:color w:val="222222"/>
          <w:sz w:val="24"/>
          <w:szCs w:val="24"/>
          <w:shd w:val="clear" w:color="auto" w:fill="FFFFFF"/>
          <w:lang w:val="en-US" w:bidi="hi-IN"/>
        </w:rPr>
      </w:pPr>
    </w:p>
    <w:tbl>
      <w:tblPr>
        <w:tblStyle w:val="af4"/>
        <w:tblW w:w="0" w:type="auto"/>
        <w:tblLook w:val="04A0" w:firstRow="1" w:lastRow="0" w:firstColumn="1" w:lastColumn="0" w:noHBand="0" w:noVBand="1"/>
      </w:tblPr>
      <w:tblGrid>
        <w:gridCol w:w="3017"/>
        <w:gridCol w:w="661"/>
        <w:gridCol w:w="5376"/>
      </w:tblGrid>
      <w:tr w:rsidR="004B474F" w:rsidRPr="00E67A62" w14:paraId="26006E74" w14:textId="77777777" w:rsidTr="004B474F">
        <w:tc>
          <w:tcPr>
            <w:tcW w:w="3017" w:type="dxa"/>
          </w:tcPr>
          <w:p w14:paraId="5B8327E5" w14:textId="77777777" w:rsidR="004B474F" w:rsidRPr="000B17AD" w:rsidRDefault="00B66073" w:rsidP="004B474F">
            <w:pPr>
              <w:spacing w:after="0" w:line="240" w:lineRule="auto"/>
              <w:rPr>
                <w:rFonts w:ascii="Times New Roman" w:eastAsiaTheme="minorHAnsi" w:hAnsi="Times New Roman"/>
                <w:b/>
                <w:bCs/>
                <w:color w:val="222222"/>
                <w:sz w:val="24"/>
                <w:szCs w:val="24"/>
                <w:highlight w:val="yellow"/>
                <w:shd w:val="clear" w:color="auto" w:fill="FFFFFF"/>
                <w:lang w:val="en-US" w:bidi="hi-IN"/>
                <w:rPrChange w:id="162" w:author="NAK" w:date="2023-02-22T22:02:00Z">
                  <w:rPr>
                    <w:rFonts w:ascii="Times New Roman" w:eastAsiaTheme="minorHAnsi" w:hAnsi="Times New Roman"/>
                    <w:color w:val="222222"/>
                    <w:sz w:val="24"/>
                    <w:szCs w:val="24"/>
                    <w:shd w:val="clear" w:color="auto" w:fill="FFFFFF"/>
                    <w:lang w:val="en-US" w:bidi="hi-IN"/>
                  </w:rPr>
                </w:rPrChange>
              </w:rPr>
            </w:pPr>
            <w:ins w:id="163" w:author="NAK" w:date="2023-02-22T21:57:00Z">
              <w:r w:rsidRPr="00B66073">
                <w:rPr>
                  <w:rFonts w:ascii="Times New Roman" w:eastAsiaTheme="minorHAnsi" w:hAnsi="Times New Roman"/>
                  <w:b/>
                  <w:bCs/>
                  <w:color w:val="222222"/>
                  <w:sz w:val="24"/>
                  <w:szCs w:val="24"/>
                  <w:highlight w:val="yellow"/>
                  <w:shd w:val="clear" w:color="auto" w:fill="FFFFFF"/>
                  <w:lang w:val="en-US" w:bidi="hi-IN"/>
                  <w:rPrChange w:id="164" w:author="NAK" w:date="2023-02-22T22:02:00Z">
                    <w:rPr>
                      <w:rFonts w:ascii="Times New Roman" w:eastAsiaTheme="minorHAnsi" w:hAnsi="Times New Roman"/>
                      <w:b/>
                      <w:bCs/>
                      <w:color w:val="222222"/>
                      <w:sz w:val="24"/>
                      <w:szCs w:val="24"/>
                      <w:shd w:val="clear" w:color="auto" w:fill="FFFFFF"/>
                      <w:lang w:val="en-US" w:bidi="hi-IN"/>
                    </w:rPr>
                  </w:rPrChange>
                </w:rPr>
                <w:t>Ilya V. Epelbaum</w:t>
              </w:r>
            </w:ins>
          </w:p>
        </w:tc>
        <w:tc>
          <w:tcPr>
            <w:tcW w:w="661" w:type="dxa"/>
          </w:tcPr>
          <w:p w14:paraId="519E708E" w14:textId="77777777" w:rsidR="004B474F" w:rsidRPr="000B17AD" w:rsidRDefault="00B66073" w:rsidP="004B474F">
            <w:pPr>
              <w:spacing w:after="0" w:line="240" w:lineRule="auto"/>
              <w:jc w:val="center"/>
              <w:rPr>
                <w:rFonts w:ascii="Times New Roman" w:eastAsiaTheme="minorHAnsi" w:hAnsi="Times New Roman"/>
                <w:color w:val="222222"/>
                <w:sz w:val="24"/>
                <w:szCs w:val="24"/>
                <w:highlight w:val="yellow"/>
                <w:shd w:val="clear" w:color="auto" w:fill="FFFFFF"/>
                <w:lang w:bidi="hi-IN"/>
                <w:rPrChange w:id="165" w:author="NAK" w:date="2023-02-22T22:02:00Z">
                  <w:rPr>
                    <w:rFonts w:ascii="Times New Roman" w:eastAsiaTheme="minorHAnsi" w:hAnsi="Times New Roman"/>
                    <w:color w:val="222222"/>
                    <w:sz w:val="24"/>
                    <w:szCs w:val="24"/>
                    <w:shd w:val="clear" w:color="auto" w:fill="FFFFFF"/>
                    <w:lang w:bidi="hi-IN"/>
                  </w:rPr>
                </w:rPrChange>
              </w:rPr>
            </w:pPr>
            <w:r w:rsidRPr="00B66073">
              <w:rPr>
                <w:rFonts w:ascii="Times New Roman" w:eastAsiaTheme="minorHAnsi" w:hAnsi="Times New Roman"/>
                <w:color w:val="222222"/>
                <w:sz w:val="24"/>
                <w:szCs w:val="24"/>
                <w:highlight w:val="yellow"/>
                <w:shd w:val="clear" w:color="auto" w:fill="FFFFFF"/>
                <w:lang w:bidi="hi-IN"/>
                <w:rPrChange w:id="166" w:author="NAK" w:date="2023-02-22T22:02:00Z">
                  <w:rPr>
                    <w:rFonts w:ascii="Times New Roman" w:eastAsiaTheme="minorHAnsi" w:hAnsi="Times New Roman"/>
                    <w:color w:val="222222"/>
                    <w:sz w:val="24"/>
                    <w:szCs w:val="24"/>
                    <w:shd w:val="clear" w:color="auto" w:fill="FFFFFF"/>
                    <w:lang w:bidi="hi-IN"/>
                  </w:rPr>
                </w:rPrChange>
              </w:rPr>
              <w:t>–</w:t>
            </w:r>
          </w:p>
        </w:tc>
        <w:tc>
          <w:tcPr>
            <w:tcW w:w="5376" w:type="dxa"/>
          </w:tcPr>
          <w:p w14:paraId="4650D4CC" w14:textId="77777777" w:rsidR="004B474F" w:rsidRPr="000B17AD" w:rsidRDefault="00B66073" w:rsidP="004B474F">
            <w:pPr>
              <w:spacing w:after="0" w:line="240" w:lineRule="auto"/>
              <w:rPr>
                <w:rFonts w:ascii="Times New Roman" w:eastAsiaTheme="minorHAnsi" w:hAnsi="Times New Roman"/>
                <w:color w:val="222222"/>
                <w:sz w:val="24"/>
                <w:szCs w:val="24"/>
                <w:highlight w:val="yellow"/>
                <w:shd w:val="clear" w:color="auto" w:fill="FFFFFF"/>
                <w:lang w:val="en-US" w:bidi="hi-IN"/>
                <w:rPrChange w:id="167" w:author="NAK" w:date="2023-02-22T22:02:00Z">
                  <w:rPr>
                    <w:rFonts w:ascii="Times New Roman" w:eastAsiaTheme="minorHAnsi" w:hAnsi="Times New Roman"/>
                    <w:color w:val="222222"/>
                    <w:sz w:val="24"/>
                    <w:szCs w:val="24"/>
                    <w:shd w:val="clear" w:color="auto" w:fill="FFFFFF"/>
                    <w:lang w:bidi="hi-IN"/>
                  </w:rPr>
                </w:rPrChange>
              </w:rPr>
            </w:pPr>
            <w:ins w:id="168" w:author="NAK" w:date="2023-02-22T22:00:00Z">
              <w:r w:rsidRPr="00B66073">
                <w:rPr>
                  <w:rFonts w:ascii="Times New Roman" w:eastAsiaTheme="minorHAnsi" w:hAnsi="Times New Roman"/>
                  <w:color w:val="222222"/>
                  <w:sz w:val="24"/>
                  <w:szCs w:val="24"/>
                  <w:highlight w:val="yellow"/>
                  <w:shd w:val="clear" w:color="auto" w:fill="FFFFFF"/>
                  <w:lang w:val="en-US" w:bidi="hi-IN"/>
                  <w:rPrChange w:id="169" w:author="NAK" w:date="2023-02-22T22:02:00Z">
                    <w:rPr>
                      <w:rFonts w:ascii="Times New Roman" w:eastAsiaTheme="minorHAnsi" w:hAnsi="Times New Roman"/>
                      <w:color w:val="222222"/>
                      <w:sz w:val="24"/>
                      <w:szCs w:val="24"/>
                      <w:shd w:val="clear" w:color="auto" w:fill="FFFFFF"/>
                      <w:lang w:bidi="hi-IN"/>
                    </w:rPr>
                  </w:rPrChange>
                </w:rPr>
                <w:t xml:space="preserve">Student, Software Developer, Querify Labs Ltd., Saint Petersburg, 193313, Russian Federation, </w:t>
              </w:r>
              <w:r w:rsidRPr="00B66073">
                <w:rPr>
                  <w:rFonts w:ascii="Times New Roman" w:eastAsiaTheme="minorHAnsi" w:hAnsi="Times New Roman"/>
                  <w:color w:val="222222"/>
                  <w:sz w:val="24"/>
                  <w:szCs w:val="24"/>
                  <w:highlight w:val="darkGray"/>
                  <w:shd w:val="clear" w:color="auto" w:fill="FFFFFF"/>
                  <w:lang w:val="en-US" w:bidi="hi-IN"/>
                  <w:rPrChange w:id="170" w:author="NAK" w:date="2023-02-22T22:02:00Z">
                    <w:rPr>
                      <w:rFonts w:ascii="Times New Roman" w:eastAsiaTheme="minorHAnsi" w:hAnsi="Times New Roman"/>
                      <w:color w:val="222222"/>
                      <w:sz w:val="24"/>
                      <w:szCs w:val="24"/>
                      <w:shd w:val="clear" w:color="auto" w:fill="FFFFFF"/>
                      <w:lang w:bidi="hi-IN"/>
                    </w:rPr>
                  </w:rPrChange>
                </w:rPr>
                <w:t>sc</w:t>
              </w:r>
              <w:r w:rsidRPr="00B66073">
                <w:rPr>
                  <w:rFonts w:ascii="Times New Roman" w:eastAsiaTheme="minorHAnsi" w:hAnsi="Times New Roman"/>
                  <w:color w:val="222222"/>
                  <w:sz w:val="24"/>
                  <w:szCs w:val="24"/>
                  <w:highlight w:val="yellow"/>
                  <w:shd w:val="clear" w:color="auto" w:fill="FFFFFF"/>
                  <w:lang w:val="en-US" w:bidi="hi-IN"/>
                  <w:rPrChange w:id="171" w:author="NAK" w:date="2023-02-22T22:02:00Z">
                    <w:rPr>
                      <w:rFonts w:ascii="Times New Roman" w:eastAsiaTheme="minorHAnsi" w:hAnsi="Times New Roman"/>
                      <w:color w:val="222222"/>
                      <w:sz w:val="24"/>
                      <w:szCs w:val="24"/>
                      <w:shd w:val="clear" w:color="auto" w:fill="FFFFFF"/>
                      <w:lang w:bidi="hi-IN"/>
                    </w:rPr>
                  </w:rPrChange>
                </w:rPr>
                <w:t xml:space="preserve"> 57218700891, https://orcid.org/0000-0003-2660-6193, ilya.epelbaum@gmail.com</w:t>
              </w:r>
            </w:ins>
          </w:p>
        </w:tc>
      </w:tr>
      <w:tr w:rsidR="004B474F" w:rsidRPr="00E67A62" w14:paraId="0F0C8594" w14:textId="77777777" w:rsidTr="004B474F">
        <w:tc>
          <w:tcPr>
            <w:tcW w:w="3017" w:type="dxa"/>
          </w:tcPr>
          <w:p w14:paraId="799A1188" w14:textId="77777777" w:rsidR="004B474F" w:rsidRPr="000B17AD" w:rsidRDefault="00B66073" w:rsidP="004B474F">
            <w:pPr>
              <w:spacing w:after="0" w:line="240" w:lineRule="auto"/>
              <w:rPr>
                <w:rFonts w:ascii="Times New Roman" w:eastAsiaTheme="minorHAnsi" w:hAnsi="Times New Roman"/>
                <w:b/>
                <w:bCs/>
                <w:color w:val="222222"/>
                <w:sz w:val="24"/>
                <w:szCs w:val="24"/>
                <w:highlight w:val="yellow"/>
                <w:shd w:val="clear" w:color="auto" w:fill="FFFFFF"/>
                <w:lang w:val="en-US" w:bidi="hi-IN"/>
                <w:rPrChange w:id="172" w:author="NAK" w:date="2023-02-22T22:02:00Z">
                  <w:rPr>
                    <w:rFonts w:ascii="Times New Roman" w:eastAsiaTheme="minorHAnsi" w:hAnsi="Times New Roman"/>
                    <w:color w:val="222222"/>
                    <w:sz w:val="24"/>
                    <w:szCs w:val="24"/>
                    <w:shd w:val="clear" w:color="auto" w:fill="FFFFFF"/>
                    <w:lang w:bidi="hi-IN"/>
                  </w:rPr>
                </w:rPrChange>
              </w:rPr>
            </w:pPr>
            <w:ins w:id="173" w:author="NAK" w:date="2023-02-22T22:00:00Z">
              <w:r w:rsidRPr="00B66073">
                <w:rPr>
                  <w:rFonts w:ascii="Times New Roman" w:eastAsiaTheme="minorHAnsi" w:hAnsi="Times New Roman"/>
                  <w:b/>
                  <w:bCs/>
                  <w:color w:val="222222"/>
                  <w:sz w:val="24"/>
                  <w:szCs w:val="24"/>
                  <w:highlight w:val="yellow"/>
                  <w:shd w:val="clear" w:color="auto" w:fill="FFFFFF"/>
                  <w:lang w:val="en-US" w:bidi="hi-IN"/>
                  <w:rPrChange w:id="174" w:author="NAK" w:date="2023-02-22T22:02:00Z">
                    <w:rPr>
                      <w:rFonts w:ascii="Times New Roman" w:eastAsiaTheme="minorHAnsi" w:hAnsi="Times New Roman"/>
                      <w:b/>
                      <w:bCs/>
                      <w:color w:val="222222"/>
                      <w:sz w:val="24"/>
                      <w:szCs w:val="24"/>
                      <w:shd w:val="clear" w:color="auto" w:fill="FFFFFF"/>
                      <w:lang w:val="en-US" w:bidi="hi-IN"/>
                    </w:rPr>
                  </w:rPrChange>
                </w:rPr>
                <w:t>Rustam Sh. Azimov</w:t>
              </w:r>
            </w:ins>
          </w:p>
        </w:tc>
        <w:tc>
          <w:tcPr>
            <w:tcW w:w="661" w:type="dxa"/>
          </w:tcPr>
          <w:p w14:paraId="269F93DB" w14:textId="77777777" w:rsidR="004B474F" w:rsidRPr="000B17AD" w:rsidRDefault="00B66073" w:rsidP="004B474F">
            <w:pPr>
              <w:spacing w:after="0" w:line="240" w:lineRule="auto"/>
              <w:jc w:val="center"/>
              <w:rPr>
                <w:rFonts w:ascii="Times New Roman" w:eastAsiaTheme="minorHAnsi" w:hAnsi="Times New Roman"/>
                <w:color w:val="222222"/>
                <w:sz w:val="24"/>
                <w:szCs w:val="24"/>
                <w:highlight w:val="yellow"/>
                <w:shd w:val="clear" w:color="auto" w:fill="FFFFFF"/>
                <w:lang w:bidi="hi-IN"/>
                <w:rPrChange w:id="175" w:author="NAK" w:date="2023-02-22T22:02:00Z">
                  <w:rPr>
                    <w:rFonts w:ascii="Times New Roman" w:eastAsiaTheme="minorHAnsi" w:hAnsi="Times New Roman"/>
                    <w:color w:val="222222"/>
                    <w:sz w:val="24"/>
                    <w:szCs w:val="24"/>
                    <w:shd w:val="clear" w:color="auto" w:fill="FFFFFF"/>
                    <w:lang w:bidi="hi-IN"/>
                  </w:rPr>
                </w:rPrChange>
              </w:rPr>
            </w:pPr>
            <w:r w:rsidRPr="00B66073">
              <w:rPr>
                <w:rFonts w:ascii="Times New Roman" w:eastAsiaTheme="minorHAnsi" w:hAnsi="Times New Roman"/>
                <w:color w:val="222222"/>
                <w:sz w:val="24"/>
                <w:szCs w:val="24"/>
                <w:highlight w:val="yellow"/>
                <w:shd w:val="clear" w:color="auto" w:fill="FFFFFF"/>
                <w:lang w:bidi="hi-IN"/>
                <w:rPrChange w:id="176" w:author="NAK" w:date="2023-02-22T22:02:00Z">
                  <w:rPr>
                    <w:rFonts w:ascii="Times New Roman" w:eastAsiaTheme="minorHAnsi" w:hAnsi="Times New Roman"/>
                    <w:color w:val="222222"/>
                    <w:sz w:val="24"/>
                    <w:szCs w:val="24"/>
                    <w:shd w:val="clear" w:color="auto" w:fill="FFFFFF"/>
                    <w:lang w:bidi="hi-IN"/>
                  </w:rPr>
                </w:rPrChange>
              </w:rPr>
              <w:t>–</w:t>
            </w:r>
          </w:p>
        </w:tc>
        <w:tc>
          <w:tcPr>
            <w:tcW w:w="5376" w:type="dxa"/>
          </w:tcPr>
          <w:p w14:paraId="52F7FF5D" w14:textId="7AB51D32" w:rsidR="004B474F" w:rsidRPr="000B17AD" w:rsidRDefault="00B66073" w:rsidP="004B474F">
            <w:pPr>
              <w:spacing w:after="0" w:line="240" w:lineRule="auto"/>
              <w:rPr>
                <w:rFonts w:ascii="Times New Roman" w:eastAsiaTheme="minorHAnsi" w:hAnsi="Times New Roman"/>
                <w:color w:val="222222"/>
                <w:sz w:val="24"/>
                <w:szCs w:val="24"/>
                <w:highlight w:val="yellow"/>
                <w:shd w:val="clear" w:color="auto" w:fill="FFFFFF"/>
                <w:lang w:val="en-US" w:bidi="hi-IN"/>
                <w:rPrChange w:id="177" w:author="NAK" w:date="2023-02-22T22:02:00Z">
                  <w:rPr>
                    <w:rFonts w:ascii="Times New Roman" w:eastAsiaTheme="minorHAnsi" w:hAnsi="Times New Roman"/>
                    <w:color w:val="222222"/>
                    <w:sz w:val="24"/>
                    <w:szCs w:val="24"/>
                    <w:shd w:val="clear" w:color="auto" w:fill="FFFFFF"/>
                    <w:lang w:bidi="hi-IN"/>
                  </w:rPr>
                </w:rPrChange>
              </w:rPr>
            </w:pPr>
            <w:ins w:id="178" w:author="NAK" w:date="2023-02-22T22:01:00Z">
              <w:r w:rsidRPr="00B66073">
                <w:rPr>
                  <w:rFonts w:ascii="Times New Roman" w:eastAsiaTheme="minorHAnsi" w:hAnsi="Times New Roman"/>
                  <w:color w:val="222222"/>
                  <w:sz w:val="24"/>
                  <w:szCs w:val="24"/>
                  <w:highlight w:val="yellow"/>
                  <w:shd w:val="clear" w:color="auto" w:fill="FFFFFF"/>
                  <w:lang w:val="en-US" w:bidi="hi-IN"/>
                  <w:rPrChange w:id="179" w:author="NAK" w:date="2023-02-22T22:02:00Z">
                    <w:rPr>
                      <w:rFonts w:ascii="Times New Roman" w:eastAsiaTheme="minorHAnsi" w:hAnsi="Times New Roman"/>
                      <w:color w:val="222222"/>
                      <w:sz w:val="24"/>
                      <w:szCs w:val="24"/>
                      <w:shd w:val="clear" w:color="auto" w:fill="FFFFFF"/>
                      <w:lang w:bidi="hi-IN"/>
                    </w:rPr>
                  </w:rPrChange>
                </w:rPr>
                <w:t xml:space="preserve">Senior Lecturer, St. Petersburg State University (SPbSU), Saint Petersburg, 199034, Russian Federation, </w:t>
              </w:r>
              <w:r w:rsidRPr="00B66073">
                <w:rPr>
                  <w:rFonts w:ascii="Times New Roman" w:eastAsiaTheme="minorHAnsi" w:hAnsi="Times New Roman"/>
                  <w:color w:val="222222"/>
                  <w:sz w:val="24"/>
                  <w:szCs w:val="24"/>
                  <w:highlight w:val="darkGray"/>
                  <w:shd w:val="clear" w:color="auto" w:fill="FFFFFF"/>
                  <w:lang w:val="en-US" w:bidi="hi-IN"/>
                  <w:rPrChange w:id="180" w:author="NAK" w:date="2023-02-22T22:02:00Z">
                    <w:rPr>
                      <w:rFonts w:ascii="Times New Roman" w:eastAsiaTheme="minorHAnsi" w:hAnsi="Times New Roman"/>
                      <w:color w:val="222222"/>
                      <w:sz w:val="24"/>
                      <w:szCs w:val="24"/>
                      <w:shd w:val="clear" w:color="auto" w:fill="FFFFFF"/>
                      <w:lang w:bidi="hi-IN"/>
                    </w:rPr>
                  </w:rPrChange>
                </w:rPr>
                <w:t>sc</w:t>
              </w:r>
              <w:r w:rsidRPr="00B66073">
                <w:rPr>
                  <w:rFonts w:ascii="Times New Roman" w:eastAsiaTheme="minorHAnsi" w:hAnsi="Times New Roman"/>
                  <w:color w:val="222222"/>
                  <w:sz w:val="24"/>
                  <w:szCs w:val="24"/>
                  <w:highlight w:val="yellow"/>
                  <w:shd w:val="clear" w:color="auto" w:fill="FFFFFF"/>
                  <w:lang w:val="en-US" w:bidi="hi-IN"/>
                  <w:rPrChange w:id="181" w:author="NAK" w:date="2023-02-22T22:02:00Z">
                    <w:rPr>
                      <w:rFonts w:ascii="Times New Roman" w:eastAsiaTheme="minorHAnsi" w:hAnsi="Times New Roman"/>
                      <w:color w:val="222222"/>
                      <w:sz w:val="24"/>
                      <w:szCs w:val="24"/>
                      <w:shd w:val="clear" w:color="auto" w:fill="FFFFFF"/>
                      <w:lang w:bidi="hi-IN"/>
                    </w:rPr>
                  </w:rPrChange>
                </w:rPr>
                <w:t xml:space="preserve"> 57203022098, https://orcid.org/0000-0003-0223-5172, rustam.azimov19021995@gmail.com</w:t>
              </w:r>
            </w:ins>
          </w:p>
        </w:tc>
      </w:tr>
      <w:tr w:rsidR="004B474F" w:rsidRPr="00E67A62" w14:paraId="6C6B4303" w14:textId="77777777" w:rsidTr="004B474F">
        <w:tc>
          <w:tcPr>
            <w:tcW w:w="3017" w:type="dxa"/>
          </w:tcPr>
          <w:p w14:paraId="6E6D3CBB" w14:textId="77777777" w:rsidR="004B474F" w:rsidRPr="000B17AD" w:rsidRDefault="00B66073" w:rsidP="004B474F">
            <w:pPr>
              <w:spacing w:after="0" w:line="240" w:lineRule="auto"/>
              <w:rPr>
                <w:rFonts w:ascii="Times New Roman" w:eastAsiaTheme="minorHAnsi" w:hAnsi="Times New Roman"/>
                <w:b/>
                <w:bCs/>
                <w:color w:val="222222"/>
                <w:sz w:val="24"/>
                <w:szCs w:val="24"/>
                <w:highlight w:val="yellow"/>
                <w:shd w:val="clear" w:color="auto" w:fill="FFFFFF"/>
                <w:lang w:val="en-US" w:bidi="hi-IN"/>
                <w:rPrChange w:id="182" w:author="NAK" w:date="2023-02-22T22:02:00Z">
                  <w:rPr>
                    <w:rFonts w:ascii="Times New Roman" w:eastAsiaTheme="minorHAnsi" w:hAnsi="Times New Roman"/>
                    <w:color w:val="222222"/>
                    <w:sz w:val="24"/>
                    <w:szCs w:val="24"/>
                    <w:shd w:val="clear" w:color="auto" w:fill="FFFFFF"/>
                    <w:lang w:bidi="hi-IN"/>
                  </w:rPr>
                </w:rPrChange>
              </w:rPr>
            </w:pPr>
            <w:ins w:id="183" w:author="NAK" w:date="2023-02-22T22:01:00Z">
              <w:r w:rsidRPr="00B66073">
                <w:rPr>
                  <w:rFonts w:ascii="Times New Roman" w:eastAsiaTheme="minorHAnsi" w:hAnsi="Times New Roman"/>
                  <w:b/>
                  <w:bCs/>
                  <w:color w:val="222222"/>
                  <w:sz w:val="24"/>
                  <w:szCs w:val="24"/>
                  <w:highlight w:val="yellow"/>
                  <w:shd w:val="clear" w:color="auto" w:fill="FFFFFF"/>
                  <w:lang w:val="en-US" w:bidi="hi-IN"/>
                  <w:rPrChange w:id="184" w:author="NAK" w:date="2023-02-22T22:02:00Z">
                    <w:rPr>
                      <w:rFonts w:ascii="Times New Roman" w:eastAsiaTheme="minorHAnsi" w:hAnsi="Times New Roman"/>
                      <w:b/>
                      <w:bCs/>
                      <w:color w:val="222222"/>
                      <w:sz w:val="24"/>
                      <w:szCs w:val="24"/>
                      <w:shd w:val="clear" w:color="auto" w:fill="FFFFFF"/>
                      <w:lang w:val="en-US" w:bidi="hi-IN"/>
                    </w:rPr>
                  </w:rPrChange>
                </w:rPr>
                <w:t>Semyon V. Grigorev</w:t>
              </w:r>
            </w:ins>
          </w:p>
        </w:tc>
        <w:tc>
          <w:tcPr>
            <w:tcW w:w="661" w:type="dxa"/>
          </w:tcPr>
          <w:p w14:paraId="6FBFB416" w14:textId="77777777" w:rsidR="004B474F" w:rsidRPr="000B17AD" w:rsidRDefault="00B66073" w:rsidP="004B474F">
            <w:pPr>
              <w:spacing w:after="0" w:line="240" w:lineRule="auto"/>
              <w:jc w:val="center"/>
              <w:rPr>
                <w:rFonts w:ascii="Times New Roman" w:eastAsiaTheme="minorHAnsi" w:hAnsi="Times New Roman"/>
                <w:color w:val="222222"/>
                <w:sz w:val="24"/>
                <w:szCs w:val="24"/>
                <w:highlight w:val="yellow"/>
                <w:shd w:val="clear" w:color="auto" w:fill="FFFFFF"/>
                <w:lang w:bidi="hi-IN"/>
                <w:rPrChange w:id="185" w:author="NAK" w:date="2023-02-22T22:02:00Z">
                  <w:rPr>
                    <w:rFonts w:ascii="Times New Roman" w:eastAsiaTheme="minorHAnsi" w:hAnsi="Times New Roman"/>
                    <w:color w:val="222222"/>
                    <w:sz w:val="24"/>
                    <w:szCs w:val="24"/>
                    <w:shd w:val="clear" w:color="auto" w:fill="FFFFFF"/>
                    <w:lang w:bidi="hi-IN"/>
                  </w:rPr>
                </w:rPrChange>
              </w:rPr>
            </w:pPr>
            <w:r w:rsidRPr="00B66073">
              <w:rPr>
                <w:rFonts w:ascii="Times New Roman" w:eastAsiaTheme="minorHAnsi" w:hAnsi="Times New Roman"/>
                <w:color w:val="222222"/>
                <w:sz w:val="24"/>
                <w:szCs w:val="24"/>
                <w:highlight w:val="yellow"/>
                <w:shd w:val="clear" w:color="auto" w:fill="FFFFFF"/>
                <w:lang w:bidi="hi-IN"/>
                <w:rPrChange w:id="186" w:author="NAK" w:date="2023-02-22T22:02:00Z">
                  <w:rPr>
                    <w:rFonts w:ascii="Times New Roman" w:eastAsiaTheme="minorHAnsi" w:hAnsi="Times New Roman"/>
                    <w:color w:val="222222"/>
                    <w:sz w:val="24"/>
                    <w:szCs w:val="24"/>
                    <w:shd w:val="clear" w:color="auto" w:fill="FFFFFF"/>
                    <w:lang w:bidi="hi-IN"/>
                  </w:rPr>
                </w:rPrChange>
              </w:rPr>
              <w:t>–</w:t>
            </w:r>
          </w:p>
        </w:tc>
        <w:tc>
          <w:tcPr>
            <w:tcW w:w="5376" w:type="dxa"/>
          </w:tcPr>
          <w:p w14:paraId="286CAE66" w14:textId="77777777" w:rsidR="004B474F" w:rsidRPr="000B17AD" w:rsidRDefault="00B66073" w:rsidP="004B474F">
            <w:pPr>
              <w:spacing w:after="0" w:line="240" w:lineRule="auto"/>
              <w:rPr>
                <w:rFonts w:ascii="Times New Roman" w:eastAsiaTheme="minorHAnsi" w:hAnsi="Times New Roman"/>
                <w:color w:val="222222"/>
                <w:sz w:val="24"/>
                <w:szCs w:val="24"/>
                <w:shd w:val="clear" w:color="auto" w:fill="FFFFFF"/>
                <w:lang w:val="en-US" w:bidi="hi-IN"/>
                <w:rPrChange w:id="187" w:author="NAK" w:date="2023-02-22T22:01:00Z">
                  <w:rPr>
                    <w:rFonts w:ascii="Times New Roman" w:eastAsiaTheme="minorHAnsi" w:hAnsi="Times New Roman"/>
                    <w:color w:val="222222"/>
                    <w:sz w:val="24"/>
                    <w:szCs w:val="24"/>
                    <w:shd w:val="clear" w:color="auto" w:fill="FFFFFF"/>
                    <w:lang w:bidi="hi-IN"/>
                  </w:rPr>
                </w:rPrChange>
              </w:rPr>
            </w:pPr>
            <w:ins w:id="188" w:author="NAK" w:date="2023-02-22T22:01:00Z">
              <w:r w:rsidRPr="00B66073">
                <w:rPr>
                  <w:rFonts w:ascii="Times New Roman" w:eastAsiaTheme="minorHAnsi" w:hAnsi="Times New Roman"/>
                  <w:color w:val="222222"/>
                  <w:sz w:val="24"/>
                  <w:szCs w:val="24"/>
                  <w:highlight w:val="yellow"/>
                  <w:shd w:val="clear" w:color="auto" w:fill="FFFFFF"/>
                  <w:lang w:val="en-US" w:bidi="hi-IN"/>
                  <w:rPrChange w:id="189" w:author="NAK" w:date="2023-02-22T22:02:00Z">
                    <w:rPr>
                      <w:rFonts w:ascii="Times New Roman" w:eastAsiaTheme="minorHAnsi" w:hAnsi="Times New Roman"/>
                      <w:color w:val="222222"/>
                      <w:sz w:val="24"/>
                      <w:szCs w:val="24"/>
                      <w:shd w:val="clear" w:color="auto" w:fill="FFFFFF"/>
                      <w:lang w:bidi="hi-IN"/>
                    </w:rPr>
                  </w:rPrChange>
                </w:rPr>
                <w:t xml:space="preserve">PhD (Physics &amp; Mathematics), Associate Professor, St. Petersburg State University (SPbSU), Saint Petersburg, 199034, Russian Federation, </w:t>
              </w:r>
              <w:r w:rsidRPr="00B66073">
                <w:rPr>
                  <w:rFonts w:ascii="Times New Roman" w:eastAsiaTheme="minorHAnsi" w:hAnsi="Times New Roman"/>
                  <w:color w:val="222222"/>
                  <w:sz w:val="24"/>
                  <w:szCs w:val="24"/>
                  <w:highlight w:val="darkGray"/>
                  <w:shd w:val="clear" w:color="auto" w:fill="FFFFFF"/>
                  <w:lang w:val="en-US" w:bidi="hi-IN"/>
                  <w:rPrChange w:id="190" w:author="NAK" w:date="2023-02-22T22:02:00Z">
                    <w:rPr>
                      <w:rFonts w:ascii="Times New Roman" w:eastAsiaTheme="minorHAnsi" w:hAnsi="Times New Roman"/>
                      <w:color w:val="222222"/>
                      <w:sz w:val="24"/>
                      <w:szCs w:val="24"/>
                      <w:shd w:val="clear" w:color="auto" w:fill="FFFFFF"/>
                      <w:lang w:bidi="hi-IN"/>
                    </w:rPr>
                  </w:rPrChange>
                </w:rPr>
                <w:t>sc</w:t>
              </w:r>
              <w:r w:rsidRPr="00B66073">
                <w:rPr>
                  <w:rFonts w:ascii="Times New Roman" w:eastAsiaTheme="minorHAnsi" w:hAnsi="Times New Roman"/>
                  <w:color w:val="222222"/>
                  <w:sz w:val="24"/>
                  <w:szCs w:val="24"/>
                  <w:highlight w:val="yellow"/>
                  <w:shd w:val="clear" w:color="auto" w:fill="FFFFFF"/>
                  <w:lang w:val="en-US" w:bidi="hi-IN"/>
                  <w:rPrChange w:id="191" w:author="NAK" w:date="2023-02-22T22:02:00Z">
                    <w:rPr>
                      <w:rFonts w:ascii="Times New Roman" w:eastAsiaTheme="minorHAnsi" w:hAnsi="Times New Roman"/>
                      <w:color w:val="222222"/>
                      <w:sz w:val="24"/>
                      <w:szCs w:val="24"/>
                      <w:shd w:val="clear" w:color="auto" w:fill="FFFFFF"/>
                      <w:lang w:bidi="hi-IN"/>
                    </w:rPr>
                  </w:rPrChange>
                </w:rPr>
                <w:t xml:space="preserve"> 56047575300, https://orcid.org/0000-0002-7966-0698, s.v.grigoriev@spbu.ru</w:t>
              </w:r>
            </w:ins>
          </w:p>
        </w:tc>
      </w:tr>
    </w:tbl>
    <w:p w14:paraId="69F6C0A0" w14:textId="77777777" w:rsidR="004B474F" w:rsidRPr="004B474F" w:rsidRDefault="004B474F" w:rsidP="004B474F">
      <w:pPr>
        <w:spacing w:after="0" w:line="240" w:lineRule="auto"/>
        <w:rPr>
          <w:rFonts w:ascii="Times New Roman" w:hAnsi="Times New Roman"/>
          <w:i/>
          <w:iCs/>
          <w:sz w:val="24"/>
          <w:szCs w:val="24"/>
        </w:rPr>
      </w:pPr>
      <w:r w:rsidRPr="004B474F">
        <w:rPr>
          <w:rFonts w:ascii="Times New Roman" w:hAnsi="Times New Roman"/>
          <w:i/>
          <w:iCs/>
          <w:sz w:val="24"/>
          <w:szCs w:val="24"/>
        </w:rPr>
        <w:t xml:space="preserve">Received </w:t>
      </w:r>
    </w:p>
    <w:p w14:paraId="3A48A1C0" w14:textId="77777777" w:rsidR="004B474F" w:rsidRPr="004B474F" w:rsidRDefault="004B474F" w:rsidP="004B474F">
      <w:pPr>
        <w:spacing w:after="0" w:line="240" w:lineRule="auto"/>
        <w:rPr>
          <w:rFonts w:ascii="Times New Roman" w:hAnsi="Times New Roman"/>
          <w:i/>
          <w:iCs/>
          <w:sz w:val="24"/>
          <w:szCs w:val="24"/>
        </w:rPr>
      </w:pPr>
      <w:r w:rsidRPr="004B474F">
        <w:rPr>
          <w:rFonts w:ascii="Times New Roman" w:hAnsi="Times New Roman"/>
          <w:i/>
          <w:iCs/>
          <w:sz w:val="24"/>
          <w:szCs w:val="24"/>
        </w:rPr>
        <w:t xml:space="preserve">Approved after reviewing </w:t>
      </w:r>
    </w:p>
    <w:p w14:paraId="0F72249C" w14:textId="77777777" w:rsidR="004B474F" w:rsidRPr="004B474F" w:rsidRDefault="004B474F" w:rsidP="004B474F">
      <w:pPr>
        <w:spacing w:after="0" w:line="240" w:lineRule="auto"/>
        <w:rPr>
          <w:rFonts w:ascii="Times New Roman" w:hAnsi="Times New Roman"/>
          <w:i/>
          <w:iCs/>
          <w:sz w:val="24"/>
          <w:szCs w:val="24"/>
        </w:rPr>
      </w:pPr>
      <w:r w:rsidRPr="004B474F">
        <w:rPr>
          <w:rFonts w:ascii="Times New Roman" w:hAnsi="Times New Roman"/>
          <w:i/>
          <w:iCs/>
          <w:sz w:val="24"/>
          <w:szCs w:val="24"/>
        </w:rPr>
        <w:t>Accepted</w:t>
      </w:r>
    </w:p>
    <w:p w14:paraId="28F330B1" w14:textId="77777777" w:rsidR="004B474F" w:rsidRDefault="004B474F" w:rsidP="004B474F">
      <w:pPr>
        <w:spacing w:after="0" w:line="240" w:lineRule="auto"/>
        <w:rPr>
          <w:lang w:val="el-GR"/>
        </w:rPr>
      </w:pPr>
    </w:p>
    <w:tbl>
      <w:tblPr>
        <w:tblStyle w:val="af4"/>
        <w:tblW w:w="0" w:type="auto"/>
        <w:tblLook w:val="04A0" w:firstRow="1" w:lastRow="0" w:firstColumn="1" w:lastColumn="0" w:noHBand="0" w:noVBand="1"/>
      </w:tblPr>
      <w:tblGrid>
        <w:gridCol w:w="3017"/>
        <w:gridCol w:w="661"/>
        <w:gridCol w:w="5376"/>
      </w:tblGrid>
      <w:tr w:rsidR="004B474F" w:rsidRPr="004B474F" w14:paraId="0551D399" w14:textId="77777777" w:rsidTr="00192AC5">
        <w:tc>
          <w:tcPr>
            <w:tcW w:w="3017" w:type="dxa"/>
          </w:tcPr>
          <w:p w14:paraId="149FBCBD" w14:textId="77777777" w:rsidR="004B474F" w:rsidRPr="004B474F" w:rsidRDefault="004B474F" w:rsidP="004B474F">
            <w:pPr>
              <w:spacing w:after="0" w:line="240" w:lineRule="auto"/>
              <w:jc w:val="both"/>
              <w:rPr>
                <w:rFonts w:ascii="Times New Roman" w:eastAsiaTheme="minorHAnsi" w:hAnsi="Times New Roman"/>
                <w:color w:val="222222"/>
                <w:sz w:val="24"/>
                <w:szCs w:val="24"/>
                <w:shd w:val="clear" w:color="auto" w:fill="FFFFFF"/>
                <w:lang w:bidi="hi-IN"/>
              </w:rPr>
            </w:pPr>
            <w:r w:rsidRPr="004B474F">
              <w:rPr>
                <w:rFonts w:ascii="Times New Roman" w:hAnsi="Times New Roman"/>
                <w:b/>
                <w:bCs/>
                <w:sz w:val="24"/>
                <w:szCs w:val="24"/>
              </w:rPr>
              <w:t>Эпельбаум Илья Владимирович</w:t>
            </w:r>
          </w:p>
        </w:tc>
        <w:tc>
          <w:tcPr>
            <w:tcW w:w="661" w:type="dxa"/>
          </w:tcPr>
          <w:p w14:paraId="4F18483F" w14:textId="77777777" w:rsidR="004B474F" w:rsidRPr="004B474F" w:rsidRDefault="004B474F" w:rsidP="00192AC5">
            <w:pPr>
              <w:spacing w:after="0" w:line="240" w:lineRule="auto"/>
              <w:jc w:val="center"/>
              <w:rPr>
                <w:rFonts w:ascii="Times New Roman" w:eastAsiaTheme="minorHAnsi" w:hAnsi="Times New Roman"/>
                <w:color w:val="222222"/>
                <w:sz w:val="24"/>
                <w:szCs w:val="24"/>
                <w:shd w:val="clear" w:color="auto" w:fill="FFFFFF"/>
                <w:lang w:bidi="hi-IN"/>
              </w:rPr>
            </w:pPr>
            <w:r w:rsidRPr="004B474F">
              <w:rPr>
                <w:rFonts w:ascii="Times New Roman" w:eastAsiaTheme="minorHAnsi" w:hAnsi="Times New Roman"/>
                <w:color w:val="222222"/>
                <w:sz w:val="24"/>
                <w:szCs w:val="24"/>
                <w:shd w:val="clear" w:color="auto" w:fill="FFFFFF"/>
                <w:lang w:bidi="hi-IN"/>
              </w:rPr>
              <w:t>–</w:t>
            </w:r>
          </w:p>
        </w:tc>
        <w:tc>
          <w:tcPr>
            <w:tcW w:w="5376" w:type="dxa"/>
          </w:tcPr>
          <w:p w14:paraId="71986B74" w14:textId="77777777" w:rsidR="004B474F" w:rsidRDefault="004B474F" w:rsidP="004B474F">
            <w:pPr>
              <w:spacing w:after="0" w:line="240" w:lineRule="auto"/>
              <w:jc w:val="both"/>
              <w:rPr>
                <w:rFonts w:ascii="Times New Roman" w:hAnsi="Times New Roman"/>
                <w:sz w:val="24"/>
                <w:szCs w:val="24"/>
              </w:rPr>
            </w:pPr>
            <w:r w:rsidRPr="004B474F">
              <w:rPr>
                <w:rFonts w:ascii="Times New Roman" w:hAnsi="Times New Roman"/>
                <w:sz w:val="24"/>
                <w:szCs w:val="24"/>
              </w:rPr>
              <w:t xml:space="preserve">студент, программист, ООО «КВЕРИФАЙ ЛАБС», Санкт-Петербург, 193313, Российская Федерация, </w:t>
            </w:r>
            <w:r w:rsidRPr="004B474F">
              <w:rPr>
                <w:rFonts w:ascii="Times New Roman" w:hAnsi="Times New Roman"/>
                <w:sz w:val="24"/>
                <w:szCs w:val="24"/>
                <w:highlight w:val="darkGray"/>
              </w:rPr>
              <w:t>sc</w:t>
            </w:r>
            <w:r w:rsidRPr="004B474F">
              <w:rPr>
                <w:rFonts w:ascii="Times New Roman" w:hAnsi="Times New Roman"/>
                <w:sz w:val="24"/>
                <w:szCs w:val="24"/>
              </w:rPr>
              <w:t xml:space="preserve"> 57218700891, </w:t>
            </w:r>
          </w:p>
          <w:p w14:paraId="7F5F47C9" w14:textId="77777777" w:rsidR="004B474F" w:rsidRPr="004B474F" w:rsidRDefault="00517E90" w:rsidP="004B474F">
            <w:pPr>
              <w:spacing w:after="0" w:line="240" w:lineRule="auto"/>
              <w:jc w:val="both"/>
              <w:rPr>
                <w:rFonts w:ascii="Times New Roman" w:hAnsi="Times New Roman"/>
                <w:sz w:val="24"/>
                <w:szCs w:val="24"/>
              </w:rPr>
            </w:pPr>
            <w:hyperlink r:id="rId14" w:history="1">
              <w:r w:rsidR="004B474F" w:rsidRPr="004B474F">
                <w:rPr>
                  <w:rStyle w:val="a6"/>
                  <w:rFonts w:ascii="Times New Roman" w:hAnsi="Times New Roman"/>
                  <w:color w:val="auto"/>
                  <w:sz w:val="24"/>
                  <w:szCs w:val="24"/>
                  <w:u w:val="none"/>
                </w:rPr>
                <w:t>https://orcid.org/0000-0003-2660-6193</w:t>
              </w:r>
            </w:hyperlink>
            <w:r w:rsidR="004B474F" w:rsidRPr="004B474F">
              <w:rPr>
                <w:rFonts w:ascii="Times New Roman" w:hAnsi="Times New Roman"/>
                <w:sz w:val="24"/>
                <w:szCs w:val="24"/>
              </w:rPr>
              <w:t xml:space="preserve">, </w:t>
            </w:r>
            <w:hyperlink r:id="rId15" w:history="1">
              <w:r w:rsidR="004B474F" w:rsidRPr="004B474F">
                <w:rPr>
                  <w:rStyle w:val="a6"/>
                  <w:rFonts w:ascii="Times New Roman" w:hAnsi="Times New Roman"/>
                  <w:color w:val="auto"/>
                  <w:sz w:val="24"/>
                  <w:szCs w:val="24"/>
                  <w:u w:val="none"/>
                </w:rPr>
                <w:t>ilya.epelbaum@gmail.com</w:t>
              </w:r>
            </w:hyperlink>
          </w:p>
        </w:tc>
      </w:tr>
      <w:tr w:rsidR="004B474F" w:rsidRPr="004B474F" w14:paraId="5A9FB4FF" w14:textId="77777777" w:rsidTr="00192AC5">
        <w:tc>
          <w:tcPr>
            <w:tcW w:w="3017" w:type="dxa"/>
          </w:tcPr>
          <w:p w14:paraId="2F2F4583" w14:textId="77777777" w:rsidR="004B474F" w:rsidRPr="004B474F" w:rsidRDefault="004B474F" w:rsidP="004B474F">
            <w:pPr>
              <w:spacing w:after="0" w:line="240" w:lineRule="auto"/>
              <w:jc w:val="both"/>
              <w:rPr>
                <w:rFonts w:ascii="Times New Roman" w:eastAsiaTheme="minorHAnsi" w:hAnsi="Times New Roman"/>
                <w:color w:val="222222"/>
                <w:sz w:val="24"/>
                <w:szCs w:val="24"/>
                <w:shd w:val="clear" w:color="auto" w:fill="FFFFFF"/>
                <w:lang w:bidi="hi-IN"/>
              </w:rPr>
            </w:pPr>
            <w:r w:rsidRPr="004B474F">
              <w:rPr>
                <w:rFonts w:ascii="Times New Roman" w:hAnsi="Times New Roman"/>
                <w:b/>
                <w:bCs/>
                <w:sz w:val="24"/>
                <w:szCs w:val="24"/>
              </w:rPr>
              <w:t>Азимов Рустам Шухратуллович</w:t>
            </w:r>
          </w:p>
        </w:tc>
        <w:tc>
          <w:tcPr>
            <w:tcW w:w="661" w:type="dxa"/>
          </w:tcPr>
          <w:p w14:paraId="438A7D85" w14:textId="77777777" w:rsidR="004B474F" w:rsidRPr="004B474F" w:rsidRDefault="004B474F" w:rsidP="00192AC5">
            <w:pPr>
              <w:spacing w:after="0" w:line="240" w:lineRule="auto"/>
              <w:jc w:val="center"/>
              <w:rPr>
                <w:rFonts w:ascii="Times New Roman" w:eastAsiaTheme="minorHAnsi" w:hAnsi="Times New Roman"/>
                <w:color w:val="222222"/>
                <w:sz w:val="24"/>
                <w:szCs w:val="24"/>
                <w:shd w:val="clear" w:color="auto" w:fill="FFFFFF"/>
                <w:lang w:bidi="hi-IN"/>
              </w:rPr>
            </w:pPr>
            <w:r w:rsidRPr="004B474F">
              <w:rPr>
                <w:rFonts w:ascii="Times New Roman" w:eastAsiaTheme="minorHAnsi" w:hAnsi="Times New Roman"/>
                <w:color w:val="222222"/>
                <w:sz w:val="24"/>
                <w:szCs w:val="24"/>
                <w:shd w:val="clear" w:color="auto" w:fill="FFFFFF"/>
                <w:lang w:bidi="hi-IN"/>
              </w:rPr>
              <w:t>–</w:t>
            </w:r>
          </w:p>
        </w:tc>
        <w:tc>
          <w:tcPr>
            <w:tcW w:w="5376" w:type="dxa"/>
          </w:tcPr>
          <w:p w14:paraId="32FE235F" w14:textId="3F88B5D9" w:rsidR="004B474F" w:rsidRPr="004B474F" w:rsidRDefault="004B474F" w:rsidP="004B474F">
            <w:pPr>
              <w:spacing w:after="0" w:line="240" w:lineRule="auto"/>
              <w:jc w:val="both"/>
              <w:rPr>
                <w:rFonts w:ascii="Times New Roman" w:hAnsi="Times New Roman"/>
                <w:sz w:val="24"/>
                <w:szCs w:val="24"/>
              </w:rPr>
            </w:pPr>
            <w:r w:rsidRPr="004B474F">
              <w:rPr>
                <w:rFonts w:ascii="Times New Roman" w:hAnsi="Times New Roman"/>
                <w:sz w:val="24"/>
                <w:szCs w:val="24"/>
              </w:rPr>
              <w:t xml:space="preserve">старший преподаватель, Санкт-Петербургский государственный университет, Санкт-Петербург, 199034, Российская Федерация, </w:t>
            </w:r>
            <w:r w:rsidRPr="004B474F">
              <w:rPr>
                <w:rFonts w:ascii="Times New Roman" w:hAnsi="Times New Roman"/>
                <w:sz w:val="24"/>
                <w:szCs w:val="24"/>
                <w:highlight w:val="darkGray"/>
              </w:rPr>
              <w:t>sc</w:t>
            </w:r>
            <w:r w:rsidRPr="004B474F">
              <w:rPr>
                <w:rFonts w:ascii="Times New Roman" w:hAnsi="Times New Roman"/>
                <w:sz w:val="24"/>
                <w:szCs w:val="24"/>
              </w:rPr>
              <w:t xml:space="preserve"> 57203022098, </w:t>
            </w:r>
            <w:hyperlink r:id="rId16" w:history="1">
              <w:r w:rsidRPr="004B474F">
                <w:rPr>
                  <w:rStyle w:val="a6"/>
                  <w:rFonts w:ascii="Times New Roman" w:hAnsi="Times New Roman"/>
                  <w:color w:val="auto"/>
                  <w:sz w:val="24"/>
                  <w:szCs w:val="24"/>
                  <w:u w:val="none"/>
                </w:rPr>
                <w:t>https://orcid.org/0000-0003-0223-5172</w:t>
              </w:r>
            </w:hyperlink>
            <w:r w:rsidRPr="004B474F">
              <w:rPr>
                <w:rFonts w:ascii="Times New Roman" w:hAnsi="Times New Roman"/>
                <w:sz w:val="24"/>
                <w:szCs w:val="24"/>
              </w:rPr>
              <w:t xml:space="preserve">, </w:t>
            </w:r>
            <w:hyperlink r:id="rId17" w:history="1">
              <w:r w:rsidRPr="004B474F">
                <w:rPr>
                  <w:rStyle w:val="a6"/>
                  <w:rFonts w:ascii="Times New Roman" w:hAnsi="Times New Roman"/>
                  <w:color w:val="auto"/>
                  <w:sz w:val="24"/>
                  <w:szCs w:val="24"/>
                  <w:u w:val="none"/>
                </w:rPr>
                <w:t>rustam.azimov19021995@gmail.com</w:t>
              </w:r>
            </w:hyperlink>
          </w:p>
        </w:tc>
      </w:tr>
      <w:tr w:rsidR="004B474F" w:rsidRPr="004B474F" w14:paraId="4678C053" w14:textId="77777777" w:rsidTr="00192AC5">
        <w:tc>
          <w:tcPr>
            <w:tcW w:w="3017" w:type="dxa"/>
          </w:tcPr>
          <w:p w14:paraId="3BEF9166" w14:textId="77777777" w:rsidR="004B474F" w:rsidRPr="004B474F" w:rsidRDefault="004B474F" w:rsidP="004B474F">
            <w:pPr>
              <w:spacing w:after="0" w:line="240" w:lineRule="auto"/>
              <w:jc w:val="both"/>
              <w:rPr>
                <w:rFonts w:ascii="Times New Roman" w:eastAsiaTheme="minorHAnsi" w:hAnsi="Times New Roman"/>
                <w:color w:val="222222"/>
                <w:sz w:val="24"/>
                <w:szCs w:val="24"/>
                <w:shd w:val="clear" w:color="auto" w:fill="FFFFFF"/>
                <w:lang w:bidi="hi-IN"/>
              </w:rPr>
            </w:pPr>
            <w:r w:rsidRPr="004B474F">
              <w:rPr>
                <w:rFonts w:ascii="Times New Roman" w:hAnsi="Times New Roman"/>
                <w:b/>
                <w:bCs/>
                <w:sz w:val="24"/>
                <w:szCs w:val="24"/>
              </w:rPr>
              <w:t>Григорьев Семён Вячеславович</w:t>
            </w:r>
          </w:p>
        </w:tc>
        <w:tc>
          <w:tcPr>
            <w:tcW w:w="661" w:type="dxa"/>
          </w:tcPr>
          <w:p w14:paraId="70A9CC12" w14:textId="77777777" w:rsidR="004B474F" w:rsidRPr="004B474F" w:rsidRDefault="004B474F" w:rsidP="00192AC5">
            <w:pPr>
              <w:spacing w:after="0" w:line="240" w:lineRule="auto"/>
              <w:jc w:val="center"/>
              <w:rPr>
                <w:rFonts w:ascii="Times New Roman" w:eastAsiaTheme="minorHAnsi" w:hAnsi="Times New Roman"/>
                <w:color w:val="222222"/>
                <w:sz w:val="24"/>
                <w:szCs w:val="24"/>
                <w:shd w:val="clear" w:color="auto" w:fill="FFFFFF"/>
                <w:lang w:bidi="hi-IN"/>
              </w:rPr>
            </w:pPr>
            <w:r w:rsidRPr="004B474F">
              <w:rPr>
                <w:rFonts w:ascii="Times New Roman" w:eastAsiaTheme="minorHAnsi" w:hAnsi="Times New Roman"/>
                <w:color w:val="222222"/>
                <w:sz w:val="24"/>
                <w:szCs w:val="24"/>
                <w:shd w:val="clear" w:color="auto" w:fill="FFFFFF"/>
                <w:lang w:bidi="hi-IN"/>
              </w:rPr>
              <w:t>–</w:t>
            </w:r>
          </w:p>
        </w:tc>
        <w:tc>
          <w:tcPr>
            <w:tcW w:w="5376" w:type="dxa"/>
          </w:tcPr>
          <w:p w14:paraId="3D06BC76" w14:textId="77777777" w:rsidR="004B474F" w:rsidRPr="004B474F" w:rsidRDefault="004B474F" w:rsidP="004B474F">
            <w:pPr>
              <w:spacing w:after="0" w:line="240" w:lineRule="auto"/>
              <w:jc w:val="both"/>
              <w:rPr>
                <w:rFonts w:ascii="Times New Roman" w:hAnsi="Times New Roman"/>
                <w:sz w:val="24"/>
                <w:szCs w:val="24"/>
              </w:rPr>
            </w:pPr>
            <w:r w:rsidRPr="004B474F">
              <w:rPr>
                <w:rFonts w:ascii="Times New Roman" w:hAnsi="Times New Roman"/>
                <w:sz w:val="24"/>
                <w:szCs w:val="24"/>
              </w:rPr>
              <w:t xml:space="preserve">кандидат физико-математических наук, доцент, Санкт-Петербургский государственный университет, Санкт-Петербург, 199034, Российская Федерация, </w:t>
            </w:r>
            <w:r w:rsidRPr="004B474F">
              <w:rPr>
                <w:rFonts w:ascii="Times New Roman" w:hAnsi="Times New Roman"/>
                <w:sz w:val="24"/>
                <w:szCs w:val="24"/>
                <w:highlight w:val="darkGray"/>
              </w:rPr>
              <w:t>sc</w:t>
            </w:r>
            <w:r w:rsidRPr="004B474F">
              <w:rPr>
                <w:rFonts w:ascii="Times New Roman" w:hAnsi="Times New Roman"/>
                <w:sz w:val="24"/>
                <w:szCs w:val="24"/>
              </w:rPr>
              <w:t xml:space="preserve"> 56047575300, </w:t>
            </w:r>
            <w:hyperlink r:id="rId18" w:history="1">
              <w:r w:rsidRPr="004B474F">
                <w:rPr>
                  <w:rStyle w:val="a6"/>
                  <w:rFonts w:ascii="Times New Roman" w:hAnsi="Times New Roman"/>
                  <w:color w:val="auto"/>
                  <w:sz w:val="24"/>
                  <w:szCs w:val="24"/>
                  <w:u w:val="none"/>
                </w:rPr>
                <w:t>https://orcid.org/0000-0002-7966-0698</w:t>
              </w:r>
            </w:hyperlink>
            <w:r w:rsidRPr="004B474F">
              <w:rPr>
                <w:rFonts w:ascii="Times New Roman" w:hAnsi="Times New Roman"/>
                <w:sz w:val="24"/>
                <w:szCs w:val="24"/>
              </w:rPr>
              <w:t xml:space="preserve">, </w:t>
            </w:r>
            <w:hyperlink r:id="rId19" w:history="1">
              <w:r w:rsidRPr="004B474F">
                <w:rPr>
                  <w:rStyle w:val="a6"/>
                  <w:rFonts w:ascii="Times New Roman" w:hAnsi="Times New Roman"/>
                  <w:color w:val="auto"/>
                  <w:sz w:val="24"/>
                  <w:szCs w:val="24"/>
                  <w:u w:val="none"/>
                </w:rPr>
                <w:t>s.v.grigoriev@spbu.ru</w:t>
              </w:r>
            </w:hyperlink>
          </w:p>
        </w:tc>
      </w:tr>
    </w:tbl>
    <w:p w14:paraId="2177189B" w14:textId="77777777" w:rsidR="004B474F" w:rsidRPr="004B474F" w:rsidRDefault="004B474F" w:rsidP="004B474F">
      <w:pPr>
        <w:spacing w:after="0" w:line="240" w:lineRule="auto"/>
        <w:rPr>
          <w:rFonts w:ascii="Times New Roman" w:hAnsi="Times New Roman"/>
          <w:i/>
          <w:iCs/>
          <w:sz w:val="24"/>
          <w:szCs w:val="24"/>
        </w:rPr>
      </w:pPr>
      <w:r w:rsidRPr="004B474F">
        <w:rPr>
          <w:rFonts w:ascii="Times New Roman" w:hAnsi="Times New Roman"/>
          <w:i/>
          <w:iCs/>
          <w:sz w:val="24"/>
          <w:szCs w:val="24"/>
        </w:rPr>
        <w:t xml:space="preserve">Статья поступила в редакцию </w:t>
      </w:r>
    </w:p>
    <w:p w14:paraId="70F7ADB9" w14:textId="77777777" w:rsidR="004B474F" w:rsidRPr="004B474F" w:rsidRDefault="004B474F" w:rsidP="004B474F">
      <w:pPr>
        <w:spacing w:after="0" w:line="240" w:lineRule="auto"/>
        <w:rPr>
          <w:rFonts w:ascii="Times New Roman" w:hAnsi="Times New Roman"/>
          <w:i/>
          <w:iCs/>
          <w:sz w:val="24"/>
          <w:szCs w:val="24"/>
        </w:rPr>
      </w:pPr>
      <w:r w:rsidRPr="004B474F">
        <w:rPr>
          <w:rFonts w:ascii="Times New Roman" w:hAnsi="Times New Roman"/>
          <w:i/>
          <w:iCs/>
          <w:sz w:val="24"/>
          <w:szCs w:val="24"/>
        </w:rPr>
        <w:t xml:space="preserve">Одобрена после рецензирования </w:t>
      </w:r>
    </w:p>
    <w:p w14:paraId="68D093FB" w14:textId="77777777" w:rsidR="004B474F" w:rsidRPr="004B474F" w:rsidRDefault="004B474F" w:rsidP="004B474F">
      <w:pPr>
        <w:spacing w:after="0" w:line="240" w:lineRule="auto"/>
        <w:rPr>
          <w:rFonts w:ascii="Times New Roman" w:hAnsi="Times New Roman"/>
          <w:i/>
          <w:iCs/>
          <w:sz w:val="24"/>
          <w:szCs w:val="24"/>
        </w:rPr>
      </w:pPr>
      <w:r w:rsidRPr="004B474F">
        <w:rPr>
          <w:rFonts w:ascii="Times New Roman" w:hAnsi="Times New Roman"/>
          <w:i/>
          <w:iCs/>
          <w:sz w:val="24"/>
          <w:szCs w:val="24"/>
        </w:rPr>
        <w:t>Принята к печати</w:t>
      </w:r>
    </w:p>
    <w:p w14:paraId="24C9F51A" w14:textId="77777777" w:rsidR="004B474F" w:rsidRPr="005D0EF2" w:rsidRDefault="004B474F" w:rsidP="005D0EF2">
      <w:pPr>
        <w:rPr>
          <w:lang w:val="el-GR"/>
        </w:rPr>
      </w:pPr>
    </w:p>
    <w:sectPr w:rsidR="004B474F" w:rsidRPr="005D0EF2" w:rsidSect="0043386C">
      <w:pgSz w:w="11900" w:h="16840"/>
      <w:pgMar w:top="1134" w:right="1418" w:bottom="1418" w:left="1418"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C8C93" w14:textId="77777777" w:rsidR="00517E90" w:rsidRDefault="00517E90" w:rsidP="003C17FD">
      <w:pPr>
        <w:spacing w:after="0" w:line="240" w:lineRule="auto"/>
      </w:pPr>
      <w:r>
        <w:separator/>
      </w:r>
    </w:p>
  </w:endnote>
  <w:endnote w:type="continuationSeparator" w:id="0">
    <w:p w14:paraId="77929CBB" w14:textId="77777777" w:rsidR="00517E90" w:rsidRDefault="00517E90"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93CDA" w14:textId="77777777" w:rsidR="00517E90" w:rsidRDefault="00517E90" w:rsidP="003C17FD">
      <w:pPr>
        <w:spacing w:after="0" w:line="240" w:lineRule="auto"/>
      </w:pPr>
      <w:r>
        <w:separator/>
      </w:r>
    </w:p>
  </w:footnote>
  <w:footnote w:type="continuationSeparator" w:id="0">
    <w:p w14:paraId="3F1EF423" w14:textId="77777777" w:rsidR="00517E90" w:rsidRDefault="00517E90" w:rsidP="003C17FD">
      <w:pPr>
        <w:spacing w:after="0" w:line="240" w:lineRule="auto"/>
      </w:pPr>
      <w:r>
        <w:continuationSeparator/>
      </w:r>
    </w:p>
  </w:footnote>
  <w:footnote w:id="1">
    <w:p w14:paraId="433D08E6" w14:textId="77777777" w:rsidR="006B6164" w:rsidRPr="005F54C2" w:rsidRDefault="006B6164" w:rsidP="005D0EF2">
      <w:pPr>
        <w:pStyle w:val="af1"/>
        <w:jc w:val="both"/>
        <w:rPr>
          <w:rFonts w:ascii="Times New Roman" w:hAnsi="Times New Roman"/>
          <w:lang w:val="en-US"/>
        </w:rPr>
      </w:pPr>
      <w:r w:rsidRPr="005F54C2">
        <w:rPr>
          <w:rStyle w:val="af3"/>
          <w:rFonts w:ascii="Times New Roman" w:hAnsi="Times New Roman"/>
        </w:rPr>
        <w:footnoteRef/>
      </w:r>
      <w:r w:rsidRPr="005F54C2">
        <w:rPr>
          <w:rFonts w:ascii="Times New Roman" w:hAnsi="Times New Roman"/>
          <w:lang w:val="en-US"/>
        </w:rPr>
        <w:t xml:space="preserve"> </w:t>
      </w:r>
      <w:r w:rsidRPr="005F54C2">
        <w:rPr>
          <w:rStyle w:val="a3"/>
          <w:rFonts w:ascii="Times New Roman" w:hAnsi="Times New Roman"/>
          <w:color w:val="auto"/>
          <w:lang w:val="en-US"/>
        </w:rPr>
        <w:t xml:space="preserve">The pygraphblas GitHub repository. </w:t>
      </w:r>
      <w:r w:rsidRPr="005F54C2">
        <w:rPr>
          <w:rFonts w:ascii="Times New Roman" w:hAnsi="Times New Roman"/>
          <w:lang w:val="en-US"/>
        </w:rPr>
        <w:t>Available at:</w:t>
      </w:r>
      <w:r w:rsidRPr="005F54C2">
        <w:rPr>
          <w:rStyle w:val="a3"/>
          <w:rFonts w:ascii="Times New Roman" w:hAnsi="Times New Roman"/>
          <w:color w:val="auto"/>
          <w:lang w:val="en-US"/>
        </w:rPr>
        <w:t xml:space="preserve"> </w:t>
      </w:r>
      <w:r>
        <w:fldChar w:fldCharType="begin"/>
      </w:r>
      <w:r w:rsidRPr="004F73C4">
        <w:rPr>
          <w:lang w:val="en-US"/>
          <w:rPrChange w:id="132" w:author="NAK" w:date="2023-02-23T09:00:00Z">
            <w:rPr/>
          </w:rPrChange>
        </w:rPr>
        <w:instrText>HYPERLINK "https://github.com/Graphegon/pygraphblas"</w:instrText>
      </w:r>
      <w:r>
        <w:fldChar w:fldCharType="separate"/>
      </w:r>
      <w:r w:rsidRPr="005F54C2">
        <w:rPr>
          <w:rStyle w:val="a6"/>
          <w:rFonts w:ascii="Times New Roman" w:hAnsi="Times New Roman"/>
          <w:color w:val="auto"/>
          <w:u w:val="none"/>
          <w:lang w:val="en-US"/>
        </w:rPr>
        <w:t>https://github.com/Graphegon/pygraphblas</w:t>
      </w:r>
      <w:r>
        <w:fldChar w:fldCharType="end"/>
      </w:r>
      <w:r w:rsidRPr="005F54C2">
        <w:rPr>
          <w:rStyle w:val="a3"/>
          <w:rFonts w:ascii="Times New Roman" w:hAnsi="Times New Roman"/>
          <w:color w:val="auto"/>
          <w:lang w:val="en-US"/>
        </w:rPr>
        <w:t xml:space="preserve"> (</w:t>
      </w:r>
      <w:r w:rsidRPr="008E5004">
        <w:rPr>
          <w:rFonts w:ascii="Times New Roman" w:hAnsi="Times New Roman"/>
          <w:lang w:val="en-US"/>
        </w:rPr>
        <w:t>accessed</w:t>
      </w:r>
      <w:r w:rsidRPr="005F54C2">
        <w:rPr>
          <w:rStyle w:val="a3"/>
          <w:rFonts w:ascii="Times New Roman" w:hAnsi="Times New Roman"/>
          <w:color w:val="auto"/>
          <w:lang w:val="en-US"/>
        </w:rPr>
        <w:t>: 01.09.2022).</w:t>
      </w:r>
    </w:p>
  </w:footnote>
  <w:footnote w:id="2">
    <w:p w14:paraId="178B3C65" w14:textId="77777777" w:rsidR="006B6164" w:rsidRPr="003E21C6" w:rsidRDefault="006B6164" w:rsidP="005D0EF2">
      <w:pPr>
        <w:pStyle w:val="af1"/>
        <w:jc w:val="both"/>
        <w:rPr>
          <w:rFonts w:ascii="Times New Roman" w:hAnsi="Times New Roman"/>
          <w:lang w:val="en-US"/>
        </w:rPr>
      </w:pPr>
      <w:r w:rsidRPr="003E21C6">
        <w:rPr>
          <w:rStyle w:val="af3"/>
          <w:rFonts w:ascii="Times New Roman" w:hAnsi="Times New Roman"/>
        </w:rPr>
        <w:footnoteRef/>
      </w:r>
      <w:r w:rsidRPr="003E21C6">
        <w:rPr>
          <w:rFonts w:ascii="Times New Roman" w:hAnsi="Times New Roman"/>
          <w:lang w:val="en-US"/>
        </w:rPr>
        <w:t xml:space="preserve"> </w:t>
      </w:r>
      <w:r w:rsidRPr="003E21C6">
        <w:rPr>
          <w:rStyle w:val="a3"/>
          <w:rFonts w:ascii="Times New Roman" w:hAnsi="Times New Roman"/>
          <w:color w:val="auto"/>
          <w:lang w:val="en-US"/>
        </w:rPr>
        <w:t xml:space="preserve">Sources of the prototype implementation of the proposed MCFL-reachability algorithm. </w:t>
      </w:r>
      <w:r w:rsidRPr="005F54C2">
        <w:rPr>
          <w:rFonts w:ascii="Times New Roman" w:hAnsi="Times New Roman"/>
          <w:lang w:val="en-US"/>
        </w:rPr>
        <w:t>Available at:</w:t>
      </w:r>
      <w:r w:rsidRPr="005F54C2">
        <w:rPr>
          <w:rStyle w:val="a3"/>
          <w:rFonts w:ascii="Times New Roman" w:hAnsi="Times New Roman"/>
          <w:color w:val="auto"/>
          <w:lang w:val="en-US"/>
        </w:rPr>
        <w:t xml:space="preserve"> </w:t>
      </w:r>
      <w:r w:rsidRPr="003E21C6">
        <w:rPr>
          <w:rStyle w:val="a3"/>
          <w:rFonts w:ascii="Times New Roman" w:hAnsi="Times New Roman"/>
          <w:color w:val="auto"/>
          <w:lang w:val="en-US"/>
        </w:rPr>
        <w:t xml:space="preserve"> </w:t>
      </w:r>
      <w:r>
        <w:fldChar w:fldCharType="begin"/>
      </w:r>
      <w:r w:rsidRPr="004F73C4">
        <w:rPr>
          <w:lang w:val="en-US"/>
          <w:rPrChange w:id="136" w:author="NAK" w:date="2023-02-23T09:00:00Z">
            <w:rPr/>
          </w:rPrChange>
        </w:rPr>
        <w:instrText>HYPERLINK "https://github.com/FormalLanguageConstrainedPathQuerying/CFPQ_PyAlgo"</w:instrText>
      </w:r>
      <w:r>
        <w:fldChar w:fldCharType="separate"/>
      </w:r>
      <w:r w:rsidRPr="003E21C6">
        <w:rPr>
          <w:rStyle w:val="a6"/>
          <w:rFonts w:ascii="Times New Roman" w:hAnsi="Times New Roman"/>
          <w:color w:val="auto"/>
          <w:u w:val="none"/>
          <w:lang w:val="en-US"/>
        </w:rPr>
        <w:t>https://github.com/FormalLanguageConstrainedPathQuerying/CFPQ_PyAlgo</w:t>
      </w:r>
      <w:r>
        <w:fldChar w:fldCharType="end"/>
      </w:r>
      <w:r w:rsidRPr="003E21C6">
        <w:rPr>
          <w:rStyle w:val="a3"/>
          <w:rFonts w:ascii="Times New Roman" w:hAnsi="Times New Roman"/>
          <w:color w:val="auto"/>
          <w:lang w:val="en-US"/>
        </w:rPr>
        <w:t xml:space="preserve"> (</w:t>
      </w:r>
      <w:r w:rsidRPr="008E5004">
        <w:rPr>
          <w:rFonts w:ascii="Times New Roman" w:hAnsi="Times New Roman"/>
          <w:lang w:val="en-US"/>
        </w:rPr>
        <w:t>accessed</w:t>
      </w:r>
      <w:r w:rsidRPr="005F54C2">
        <w:rPr>
          <w:rStyle w:val="a3"/>
          <w:rFonts w:ascii="Times New Roman" w:hAnsi="Times New Roman"/>
          <w:color w:val="auto"/>
          <w:lang w:val="en-US"/>
        </w:rPr>
        <w:t xml:space="preserve">: </w:t>
      </w:r>
      <w:r w:rsidRPr="003E21C6">
        <w:rPr>
          <w:rStyle w:val="a3"/>
          <w:rFonts w:ascii="Times New Roman" w:hAnsi="Times New Roman"/>
          <w:color w:val="auto"/>
          <w:lang w:val="en-US"/>
        </w:rPr>
        <w:t>09.12.2022).</w:t>
      </w:r>
    </w:p>
  </w:footnote>
  <w:footnote w:id="3">
    <w:p w14:paraId="5398A430" w14:textId="77777777" w:rsidR="006B6164" w:rsidRPr="003E21C6" w:rsidRDefault="006B6164" w:rsidP="005D0EF2">
      <w:pPr>
        <w:pStyle w:val="af1"/>
        <w:jc w:val="both"/>
        <w:rPr>
          <w:rFonts w:ascii="Times New Roman" w:hAnsi="Times New Roman"/>
          <w:lang w:val="en-US"/>
        </w:rPr>
      </w:pPr>
      <w:r w:rsidRPr="003E21C6">
        <w:rPr>
          <w:rStyle w:val="af3"/>
          <w:rFonts w:ascii="Times New Roman" w:hAnsi="Times New Roman"/>
        </w:rPr>
        <w:footnoteRef/>
      </w:r>
      <w:r w:rsidRPr="003E21C6">
        <w:rPr>
          <w:rFonts w:ascii="Times New Roman" w:hAnsi="Times New Roman"/>
          <w:lang w:val="en-US"/>
        </w:rPr>
        <w:t xml:space="preserve"> </w:t>
      </w:r>
      <w:r w:rsidRPr="003E21C6">
        <w:rPr>
          <w:rStyle w:val="a3"/>
          <w:rFonts w:ascii="Times New Roman" w:hAnsi="Times New Roman"/>
          <w:color w:val="auto"/>
          <w:lang w:val="en-US"/>
        </w:rPr>
        <w:t xml:space="preserve">CFPQ_Data dataset GitHub repository. </w:t>
      </w:r>
      <w:r w:rsidRPr="005F54C2">
        <w:rPr>
          <w:rFonts w:ascii="Times New Roman" w:hAnsi="Times New Roman"/>
          <w:lang w:val="en-US"/>
        </w:rPr>
        <w:t>Available at:</w:t>
      </w:r>
      <w:r w:rsidRPr="005F54C2">
        <w:rPr>
          <w:rStyle w:val="a3"/>
          <w:rFonts w:ascii="Times New Roman" w:hAnsi="Times New Roman"/>
          <w:color w:val="auto"/>
          <w:lang w:val="en-US"/>
        </w:rPr>
        <w:t xml:space="preserve"> </w:t>
      </w:r>
      <w:r w:rsidRPr="003E21C6">
        <w:rPr>
          <w:rStyle w:val="a3"/>
          <w:rFonts w:ascii="Times New Roman" w:hAnsi="Times New Roman"/>
          <w:color w:val="auto"/>
          <w:lang w:val="en-US"/>
        </w:rPr>
        <w:t xml:space="preserve"> </w:t>
      </w:r>
      <w:r>
        <w:fldChar w:fldCharType="begin"/>
      </w:r>
      <w:r w:rsidRPr="004F73C4">
        <w:rPr>
          <w:lang w:val="en-US"/>
          <w:rPrChange w:id="137" w:author="NAK" w:date="2023-02-23T09:00:00Z">
            <w:rPr/>
          </w:rPrChange>
        </w:rPr>
        <w:instrText>HYPERLINK "https://github.com/FormalLanguageConstrainedPathQuerying/CFPQ_Data"</w:instrText>
      </w:r>
      <w:r>
        <w:fldChar w:fldCharType="separate"/>
      </w:r>
      <w:r w:rsidRPr="003E21C6">
        <w:rPr>
          <w:rStyle w:val="a6"/>
          <w:rFonts w:ascii="Times New Roman" w:hAnsi="Times New Roman"/>
          <w:color w:val="auto"/>
          <w:u w:val="none"/>
          <w:lang w:val="en-US"/>
        </w:rPr>
        <w:t>https://github.com/FormalLanguageConstrainedPathQuerying/CFPQ_Data</w:t>
      </w:r>
      <w:r>
        <w:fldChar w:fldCharType="end"/>
      </w:r>
      <w:r w:rsidRPr="003E21C6">
        <w:rPr>
          <w:rStyle w:val="a3"/>
          <w:rFonts w:ascii="Times New Roman" w:hAnsi="Times New Roman"/>
          <w:color w:val="auto"/>
          <w:lang w:val="en-US"/>
        </w:rPr>
        <w:t xml:space="preserve"> (</w:t>
      </w:r>
      <w:r w:rsidRPr="008E5004">
        <w:rPr>
          <w:rFonts w:ascii="Times New Roman" w:hAnsi="Times New Roman"/>
          <w:lang w:val="en-US"/>
        </w:rPr>
        <w:t>accessed</w:t>
      </w:r>
      <w:r w:rsidRPr="005F54C2">
        <w:rPr>
          <w:rStyle w:val="a3"/>
          <w:rFonts w:ascii="Times New Roman" w:hAnsi="Times New Roman"/>
          <w:color w:val="auto"/>
          <w:lang w:val="en-US"/>
        </w:rPr>
        <w:t xml:space="preserve">: </w:t>
      </w:r>
      <w:r w:rsidRPr="003E21C6">
        <w:rPr>
          <w:rStyle w:val="a3"/>
          <w:rFonts w:ascii="Times New Roman" w:hAnsi="Times New Roman"/>
          <w:color w:val="auto"/>
          <w:lang w:val="en-US"/>
        </w:rPr>
        <w:t>09.12.2022).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B42DFE"/>
    <w:multiLevelType w:val="hybridMultilevel"/>
    <w:tmpl w:val="44329C16"/>
    <w:lvl w:ilvl="0" w:tplc="68166B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B7CA4"/>
    <w:multiLevelType w:val="hybridMultilevel"/>
    <w:tmpl w:val="8C8A2FA8"/>
    <w:lvl w:ilvl="0" w:tplc="FFFFFFFF">
      <w:start w:val="1"/>
      <w:numFmt w:val="bullet"/>
      <w:lvlText w:val=""/>
      <w:lvlJc w:val="left"/>
      <w:pPr>
        <w:ind w:left="1429" w:hanging="360"/>
      </w:pPr>
      <w:rPr>
        <w:rFonts w:ascii="Symbol" w:hAnsi="Symbol" w:hint="default"/>
      </w:rPr>
    </w:lvl>
    <w:lvl w:ilvl="1" w:tplc="68166BAC">
      <w:start w:val="1"/>
      <w:numFmt w:val="bullet"/>
      <w:lvlText w:val=""/>
      <w:lvlJc w:val="left"/>
      <w:pPr>
        <w:ind w:left="720"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nsid w:val="14DF6826"/>
    <w:multiLevelType w:val="hybridMultilevel"/>
    <w:tmpl w:val="53C068E4"/>
    <w:lvl w:ilvl="0" w:tplc="3F1C6B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5317AC"/>
    <w:multiLevelType w:val="hybridMultilevel"/>
    <w:tmpl w:val="95766FD2"/>
    <w:lvl w:ilvl="0" w:tplc="68166BAC">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nsid w:val="1CEF2ECB"/>
    <w:multiLevelType w:val="hybridMultilevel"/>
    <w:tmpl w:val="7E38CA1E"/>
    <w:lvl w:ilvl="0" w:tplc="FFFFFFFF">
      <w:start w:val="1"/>
      <w:numFmt w:val="bullet"/>
      <w:lvlText w:val=""/>
      <w:lvlJc w:val="left"/>
      <w:pPr>
        <w:ind w:left="1429" w:hanging="360"/>
      </w:pPr>
      <w:rPr>
        <w:rFonts w:ascii="Symbol" w:hAnsi="Symbol" w:hint="default"/>
      </w:rPr>
    </w:lvl>
    <w:lvl w:ilvl="1" w:tplc="68166BAC">
      <w:start w:val="1"/>
      <w:numFmt w:val="bullet"/>
      <w:lvlText w:val=""/>
      <w:lvlJc w:val="left"/>
      <w:pPr>
        <w:ind w:left="142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nsid w:val="22D74541"/>
    <w:multiLevelType w:val="hybridMultilevel"/>
    <w:tmpl w:val="C14E4676"/>
    <w:lvl w:ilvl="0" w:tplc="75548926">
      <w:start w:val="1"/>
      <w:numFmt w:val="decimal"/>
      <w:lvlText w:val="%1"/>
      <w:lvlJc w:val="left"/>
      <w:pPr>
        <w:ind w:left="360" w:hanging="360"/>
      </w:pPr>
      <w:rPr>
        <w:rFonts w:eastAsiaTheme="minorEastAsia" w:hint="default"/>
        <w:b/>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FE653C4"/>
    <w:multiLevelType w:val="hybridMultilevel"/>
    <w:tmpl w:val="BCF6DDC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6B02C97"/>
    <w:multiLevelType w:val="hybridMultilevel"/>
    <w:tmpl w:val="BD329C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95D606C"/>
    <w:multiLevelType w:val="hybridMultilevel"/>
    <w:tmpl w:val="C14E4676"/>
    <w:lvl w:ilvl="0" w:tplc="75548926">
      <w:start w:val="1"/>
      <w:numFmt w:val="decimal"/>
      <w:lvlText w:val="%1"/>
      <w:lvlJc w:val="left"/>
      <w:pPr>
        <w:ind w:left="360" w:hanging="360"/>
      </w:pPr>
      <w:rPr>
        <w:rFonts w:eastAsiaTheme="minorEastAsia" w:hint="default"/>
        <w:b/>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F6D76C2"/>
    <w:multiLevelType w:val="hybridMultilevel"/>
    <w:tmpl w:val="1DE2E4BA"/>
    <w:lvl w:ilvl="0" w:tplc="68166BA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nsid w:val="43C80D30"/>
    <w:multiLevelType w:val="hybridMultilevel"/>
    <w:tmpl w:val="523666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4A115EE"/>
    <w:multiLevelType w:val="hybridMultilevel"/>
    <w:tmpl w:val="019C2C7A"/>
    <w:lvl w:ilvl="0" w:tplc="B0A2B93A">
      <w:start w:val="1"/>
      <w:numFmt w:val="decimal"/>
      <w:lvlText w:val="%1"/>
      <w:lvlJc w:val="left"/>
      <w:pPr>
        <w:ind w:left="360" w:hanging="360"/>
      </w:pPr>
      <w:rPr>
        <w:rFonts w:eastAsiaTheme="minorEastAsia"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B9520CE"/>
    <w:multiLevelType w:val="hybridMultilevel"/>
    <w:tmpl w:val="73029D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02E1799"/>
    <w:multiLevelType w:val="hybridMultilevel"/>
    <w:tmpl w:val="4F9EF2AC"/>
    <w:lvl w:ilvl="0" w:tplc="68166BA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nsid w:val="6364419B"/>
    <w:multiLevelType w:val="hybridMultilevel"/>
    <w:tmpl w:val="046AA9CC"/>
    <w:lvl w:ilvl="0" w:tplc="823E07D6">
      <w:start w:val="1"/>
      <w:numFmt w:val="decimal"/>
      <w:lvlText w:val="%1"/>
      <w:lvlJc w:val="left"/>
      <w:pPr>
        <w:ind w:left="360" w:hanging="360"/>
      </w:pPr>
      <w:rPr>
        <w:rFonts w:hint="default"/>
        <w:vertAlign w:val="superscrip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65AD708A"/>
    <w:multiLevelType w:val="hybridMultilevel"/>
    <w:tmpl w:val="EDE28938"/>
    <w:lvl w:ilvl="0" w:tplc="68166BA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nsid w:val="6DCF7913"/>
    <w:multiLevelType w:val="hybridMultilevel"/>
    <w:tmpl w:val="EAFECFF0"/>
    <w:lvl w:ilvl="0" w:tplc="0419000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nsid w:val="722B3664"/>
    <w:multiLevelType w:val="hybridMultilevel"/>
    <w:tmpl w:val="AC4EA8B6"/>
    <w:lvl w:ilvl="0" w:tplc="230617D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nsid w:val="732F1BB1"/>
    <w:multiLevelType w:val="hybridMultilevel"/>
    <w:tmpl w:val="156E59BA"/>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66A231D"/>
    <w:multiLevelType w:val="hybridMultilevel"/>
    <w:tmpl w:val="C14E4676"/>
    <w:lvl w:ilvl="0" w:tplc="75548926">
      <w:start w:val="1"/>
      <w:numFmt w:val="decimal"/>
      <w:lvlText w:val="%1"/>
      <w:lvlJc w:val="left"/>
      <w:pPr>
        <w:ind w:left="360" w:hanging="360"/>
      </w:pPr>
      <w:rPr>
        <w:rFonts w:eastAsiaTheme="minorEastAsia" w:hint="default"/>
        <w:b/>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F95B58"/>
    <w:multiLevelType w:val="hybridMultilevel"/>
    <w:tmpl w:val="F88810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0"/>
  </w:num>
  <w:num w:numId="4">
    <w:abstractNumId w:val="15"/>
  </w:num>
  <w:num w:numId="5">
    <w:abstractNumId w:val="23"/>
  </w:num>
  <w:num w:numId="6">
    <w:abstractNumId w:val="24"/>
  </w:num>
  <w:num w:numId="7">
    <w:abstractNumId w:val="13"/>
  </w:num>
  <w:num w:numId="8">
    <w:abstractNumId w:val="25"/>
  </w:num>
  <w:num w:numId="9">
    <w:abstractNumId w:val="9"/>
  </w:num>
  <w:num w:numId="10">
    <w:abstractNumId w:val="16"/>
  </w:num>
  <w:num w:numId="11">
    <w:abstractNumId w:val="8"/>
  </w:num>
  <w:num w:numId="12">
    <w:abstractNumId w:val="12"/>
  </w:num>
  <w:num w:numId="13">
    <w:abstractNumId w:val="10"/>
  </w:num>
  <w:num w:numId="14">
    <w:abstractNumId w:val="7"/>
  </w:num>
  <w:num w:numId="15">
    <w:abstractNumId w:val="22"/>
  </w:num>
  <w:num w:numId="16">
    <w:abstractNumId w:val="20"/>
  </w:num>
  <w:num w:numId="17">
    <w:abstractNumId w:val="5"/>
  </w:num>
  <w:num w:numId="18">
    <w:abstractNumId w:val="19"/>
  </w:num>
  <w:num w:numId="19">
    <w:abstractNumId w:val="11"/>
  </w:num>
  <w:num w:numId="20">
    <w:abstractNumId w:val="6"/>
  </w:num>
  <w:num w:numId="21">
    <w:abstractNumId w:val="1"/>
  </w:num>
  <w:num w:numId="22">
    <w:abstractNumId w:val="2"/>
  </w:num>
  <w:num w:numId="23">
    <w:abstractNumId w:val="17"/>
  </w:num>
  <w:num w:numId="24">
    <w:abstractNumId w:val="21"/>
  </w:num>
  <w:num w:numId="25">
    <w:abstractNumId w:val="3"/>
  </w:num>
  <w:num w:numId="2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Учетная запись Майкрософт">
    <w15:presenceInfo w15:providerId="Windows Live" w15:userId="c7b12c5fb93bd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ru-RU" w:vendorID="64" w:dllVersion="0" w:nlCheck="1" w:checkStyle="0"/>
  <w:activeWritingStyle w:appName="MSWord" w:lang="en-US" w:vendorID="64" w:dllVersion="131078" w:nlCheck="1" w:checkStyle="1"/>
  <w:activeWritingStyle w:appName="MSWord" w:lang="ru-RU" w:vendorID="64" w:dllVersion="131078" w:nlCheck="1" w:checkStyle="0"/>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71D75"/>
    <w:rsid w:val="00000B51"/>
    <w:rsid w:val="000021BF"/>
    <w:rsid w:val="00003D1F"/>
    <w:rsid w:val="00004523"/>
    <w:rsid w:val="0000638C"/>
    <w:rsid w:val="00006BED"/>
    <w:rsid w:val="00006E1C"/>
    <w:rsid w:val="00011B50"/>
    <w:rsid w:val="000122CD"/>
    <w:rsid w:val="00013B4B"/>
    <w:rsid w:val="000145B3"/>
    <w:rsid w:val="00014775"/>
    <w:rsid w:val="00014D05"/>
    <w:rsid w:val="000161A7"/>
    <w:rsid w:val="00016746"/>
    <w:rsid w:val="00020B21"/>
    <w:rsid w:val="00021B75"/>
    <w:rsid w:val="00021BF1"/>
    <w:rsid w:val="000236AE"/>
    <w:rsid w:val="0003212F"/>
    <w:rsid w:val="000332CB"/>
    <w:rsid w:val="000334DA"/>
    <w:rsid w:val="00033534"/>
    <w:rsid w:val="00034986"/>
    <w:rsid w:val="00036A94"/>
    <w:rsid w:val="00036BA8"/>
    <w:rsid w:val="000415E0"/>
    <w:rsid w:val="00041C9A"/>
    <w:rsid w:val="000427A6"/>
    <w:rsid w:val="00043F90"/>
    <w:rsid w:val="000440B9"/>
    <w:rsid w:val="000475CE"/>
    <w:rsid w:val="00051EA5"/>
    <w:rsid w:val="000529B0"/>
    <w:rsid w:val="00054488"/>
    <w:rsid w:val="00054684"/>
    <w:rsid w:val="00054C7F"/>
    <w:rsid w:val="00056EF6"/>
    <w:rsid w:val="00061704"/>
    <w:rsid w:val="000645D8"/>
    <w:rsid w:val="00066832"/>
    <w:rsid w:val="00066A1F"/>
    <w:rsid w:val="000706F2"/>
    <w:rsid w:val="000709DC"/>
    <w:rsid w:val="000714E8"/>
    <w:rsid w:val="000747AD"/>
    <w:rsid w:val="00074F7B"/>
    <w:rsid w:val="00077736"/>
    <w:rsid w:val="00087584"/>
    <w:rsid w:val="000879C6"/>
    <w:rsid w:val="000904AC"/>
    <w:rsid w:val="00090F56"/>
    <w:rsid w:val="000910C3"/>
    <w:rsid w:val="00093674"/>
    <w:rsid w:val="00096C6A"/>
    <w:rsid w:val="000A1428"/>
    <w:rsid w:val="000A1C9E"/>
    <w:rsid w:val="000A3D53"/>
    <w:rsid w:val="000A7C23"/>
    <w:rsid w:val="000B17AD"/>
    <w:rsid w:val="000B3684"/>
    <w:rsid w:val="000B685C"/>
    <w:rsid w:val="000B6B0E"/>
    <w:rsid w:val="000C2C81"/>
    <w:rsid w:val="000C558D"/>
    <w:rsid w:val="000C55E2"/>
    <w:rsid w:val="000C6055"/>
    <w:rsid w:val="000D0197"/>
    <w:rsid w:val="000D0C65"/>
    <w:rsid w:val="000D208A"/>
    <w:rsid w:val="000D2794"/>
    <w:rsid w:val="000D2907"/>
    <w:rsid w:val="000D4818"/>
    <w:rsid w:val="000D5835"/>
    <w:rsid w:val="000D7801"/>
    <w:rsid w:val="000E02DA"/>
    <w:rsid w:val="000E077A"/>
    <w:rsid w:val="000E0FB1"/>
    <w:rsid w:val="000E5F4D"/>
    <w:rsid w:val="000E6CBE"/>
    <w:rsid w:val="000F2851"/>
    <w:rsid w:val="000F28BF"/>
    <w:rsid w:val="00101AE4"/>
    <w:rsid w:val="001041FE"/>
    <w:rsid w:val="00104650"/>
    <w:rsid w:val="00105D49"/>
    <w:rsid w:val="0011004A"/>
    <w:rsid w:val="00112D3D"/>
    <w:rsid w:val="001131FC"/>
    <w:rsid w:val="001225DB"/>
    <w:rsid w:val="001230A3"/>
    <w:rsid w:val="001257DE"/>
    <w:rsid w:val="00126370"/>
    <w:rsid w:val="00131DF2"/>
    <w:rsid w:val="0013336C"/>
    <w:rsid w:val="00133FD3"/>
    <w:rsid w:val="0013688A"/>
    <w:rsid w:val="00140CE5"/>
    <w:rsid w:val="001439B0"/>
    <w:rsid w:val="0014504C"/>
    <w:rsid w:val="0015141E"/>
    <w:rsid w:val="00151B1D"/>
    <w:rsid w:val="001536B3"/>
    <w:rsid w:val="00155DFD"/>
    <w:rsid w:val="00156BDC"/>
    <w:rsid w:val="00156C77"/>
    <w:rsid w:val="00163BED"/>
    <w:rsid w:val="00167E30"/>
    <w:rsid w:val="00174189"/>
    <w:rsid w:val="001751F8"/>
    <w:rsid w:val="00176487"/>
    <w:rsid w:val="00180DAF"/>
    <w:rsid w:val="00183129"/>
    <w:rsid w:val="00184841"/>
    <w:rsid w:val="0018670E"/>
    <w:rsid w:val="00190322"/>
    <w:rsid w:val="001912ED"/>
    <w:rsid w:val="00192739"/>
    <w:rsid w:val="00192AC5"/>
    <w:rsid w:val="00192C1B"/>
    <w:rsid w:val="00192D83"/>
    <w:rsid w:val="00194865"/>
    <w:rsid w:val="00195506"/>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1CA0"/>
    <w:rsid w:val="001E4289"/>
    <w:rsid w:val="001E7C39"/>
    <w:rsid w:val="001F0D33"/>
    <w:rsid w:val="001F1587"/>
    <w:rsid w:val="001F2BC5"/>
    <w:rsid w:val="001F41C2"/>
    <w:rsid w:val="001F64ED"/>
    <w:rsid w:val="001F71E0"/>
    <w:rsid w:val="001F7A83"/>
    <w:rsid w:val="00200BFF"/>
    <w:rsid w:val="0020237C"/>
    <w:rsid w:val="002029F6"/>
    <w:rsid w:val="00202A73"/>
    <w:rsid w:val="00204D51"/>
    <w:rsid w:val="00204EF8"/>
    <w:rsid w:val="0020768E"/>
    <w:rsid w:val="00207780"/>
    <w:rsid w:val="00207979"/>
    <w:rsid w:val="00211D58"/>
    <w:rsid w:val="0021611D"/>
    <w:rsid w:val="002167D7"/>
    <w:rsid w:val="0021726A"/>
    <w:rsid w:val="002206E4"/>
    <w:rsid w:val="00221666"/>
    <w:rsid w:val="00221F9C"/>
    <w:rsid w:val="00224F59"/>
    <w:rsid w:val="00225358"/>
    <w:rsid w:val="00225A46"/>
    <w:rsid w:val="002305E7"/>
    <w:rsid w:val="002362DD"/>
    <w:rsid w:val="00237C52"/>
    <w:rsid w:val="00243CA2"/>
    <w:rsid w:val="00243E1E"/>
    <w:rsid w:val="002440BF"/>
    <w:rsid w:val="00244724"/>
    <w:rsid w:val="00244B2F"/>
    <w:rsid w:val="00252E11"/>
    <w:rsid w:val="00255BB9"/>
    <w:rsid w:val="002572BA"/>
    <w:rsid w:val="00260451"/>
    <w:rsid w:val="0026057C"/>
    <w:rsid w:val="00260D18"/>
    <w:rsid w:val="00263780"/>
    <w:rsid w:val="00264DA4"/>
    <w:rsid w:val="002657F3"/>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4BB"/>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6C1"/>
    <w:rsid w:val="002C3DB4"/>
    <w:rsid w:val="002C43BC"/>
    <w:rsid w:val="002C4975"/>
    <w:rsid w:val="002C57A2"/>
    <w:rsid w:val="002C60B6"/>
    <w:rsid w:val="002C69AB"/>
    <w:rsid w:val="002D03FB"/>
    <w:rsid w:val="002D2B8A"/>
    <w:rsid w:val="002D4ED6"/>
    <w:rsid w:val="002D7A22"/>
    <w:rsid w:val="002E074F"/>
    <w:rsid w:val="002E0A18"/>
    <w:rsid w:val="002E6350"/>
    <w:rsid w:val="002F007E"/>
    <w:rsid w:val="002F0BEA"/>
    <w:rsid w:val="002F0CC6"/>
    <w:rsid w:val="002F0DF5"/>
    <w:rsid w:val="002F1DE8"/>
    <w:rsid w:val="002F3C0E"/>
    <w:rsid w:val="002F5619"/>
    <w:rsid w:val="002F5D7B"/>
    <w:rsid w:val="003007CD"/>
    <w:rsid w:val="00304A57"/>
    <w:rsid w:val="00306C87"/>
    <w:rsid w:val="0030721A"/>
    <w:rsid w:val="00307D94"/>
    <w:rsid w:val="003140AA"/>
    <w:rsid w:val="003150D2"/>
    <w:rsid w:val="003159B6"/>
    <w:rsid w:val="00315A12"/>
    <w:rsid w:val="00317A64"/>
    <w:rsid w:val="00320128"/>
    <w:rsid w:val="00320F40"/>
    <w:rsid w:val="00322D94"/>
    <w:rsid w:val="00323974"/>
    <w:rsid w:val="003242B3"/>
    <w:rsid w:val="00325009"/>
    <w:rsid w:val="00326292"/>
    <w:rsid w:val="00326D43"/>
    <w:rsid w:val="00330375"/>
    <w:rsid w:val="00330FE0"/>
    <w:rsid w:val="00333A6A"/>
    <w:rsid w:val="003342E2"/>
    <w:rsid w:val="0033523F"/>
    <w:rsid w:val="003363C3"/>
    <w:rsid w:val="00340718"/>
    <w:rsid w:val="00342797"/>
    <w:rsid w:val="00342964"/>
    <w:rsid w:val="003436A8"/>
    <w:rsid w:val="0034370A"/>
    <w:rsid w:val="003512EF"/>
    <w:rsid w:val="00351B5F"/>
    <w:rsid w:val="00351C8B"/>
    <w:rsid w:val="00355779"/>
    <w:rsid w:val="003579CC"/>
    <w:rsid w:val="00357E1E"/>
    <w:rsid w:val="003609A6"/>
    <w:rsid w:val="00361EC3"/>
    <w:rsid w:val="0036357D"/>
    <w:rsid w:val="00364485"/>
    <w:rsid w:val="0036526C"/>
    <w:rsid w:val="00367242"/>
    <w:rsid w:val="0036790B"/>
    <w:rsid w:val="00367AB7"/>
    <w:rsid w:val="00371D75"/>
    <w:rsid w:val="00373E76"/>
    <w:rsid w:val="003775FF"/>
    <w:rsid w:val="00380204"/>
    <w:rsid w:val="00380DC4"/>
    <w:rsid w:val="00381502"/>
    <w:rsid w:val="00382611"/>
    <w:rsid w:val="00382A9C"/>
    <w:rsid w:val="00382EEA"/>
    <w:rsid w:val="00385753"/>
    <w:rsid w:val="00387C6A"/>
    <w:rsid w:val="00390C24"/>
    <w:rsid w:val="003912AC"/>
    <w:rsid w:val="00391F54"/>
    <w:rsid w:val="003961CC"/>
    <w:rsid w:val="0039723F"/>
    <w:rsid w:val="003A08E4"/>
    <w:rsid w:val="003A3F4A"/>
    <w:rsid w:val="003A43A7"/>
    <w:rsid w:val="003A48FE"/>
    <w:rsid w:val="003A58A1"/>
    <w:rsid w:val="003B19C6"/>
    <w:rsid w:val="003B1F1B"/>
    <w:rsid w:val="003B2AC2"/>
    <w:rsid w:val="003B3265"/>
    <w:rsid w:val="003B34AB"/>
    <w:rsid w:val="003B37DE"/>
    <w:rsid w:val="003B3B13"/>
    <w:rsid w:val="003B420A"/>
    <w:rsid w:val="003B4907"/>
    <w:rsid w:val="003B7051"/>
    <w:rsid w:val="003C0AEF"/>
    <w:rsid w:val="003C17FD"/>
    <w:rsid w:val="003D09FB"/>
    <w:rsid w:val="003D2086"/>
    <w:rsid w:val="003D3536"/>
    <w:rsid w:val="003D3FF5"/>
    <w:rsid w:val="003D68CA"/>
    <w:rsid w:val="003D6B96"/>
    <w:rsid w:val="003E071A"/>
    <w:rsid w:val="003E21C6"/>
    <w:rsid w:val="003E281A"/>
    <w:rsid w:val="003F2B8B"/>
    <w:rsid w:val="003F2CA8"/>
    <w:rsid w:val="003F2E1E"/>
    <w:rsid w:val="003F5210"/>
    <w:rsid w:val="003F6410"/>
    <w:rsid w:val="003F7CD9"/>
    <w:rsid w:val="00404A25"/>
    <w:rsid w:val="00406F8F"/>
    <w:rsid w:val="00407693"/>
    <w:rsid w:val="00407D8F"/>
    <w:rsid w:val="00410B80"/>
    <w:rsid w:val="00412791"/>
    <w:rsid w:val="00412D49"/>
    <w:rsid w:val="00413865"/>
    <w:rsid w:val="0041610C"/>
    <w:rsid w:val="0041773E"/>
    <w:rsid w:val="00422723"/>
    <w:rsid w:val="00423183"/>
    <w:rsid w:val="004253B9"/>
    <w:rsid w:val="004266E0"/>
    <w:rsid w:val="00427D1D"/>
    <w:rsid w:val="00430955"/>
    <w:rsid w:val="00432EAE"/>
    <w:rsid w:val="0043386C"/>
    <w:rsid w:val="004341FB"/>
    <w:rsid w:val="00435346"/>
    <w:rsid w:val="004367D4"/>
    <w:rsid w:val="00440D37"/>
    <w:rsid w:val="00442658"/>
    <w:rsid w:val="004427C4"/>
    <w:rsid w:val="00444498"/>
    <w:rsid w:val="00444520"/>
    <w:rsid w:val="00444DF7"/>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08BB"/>
    <w:rsid w:val="00493685"/>
    <w:rsid w:val="00494C9B"/>
    <w:rsid w:val="004950C3"/>
    <w:rsid w:val="00495946"/>
    <w:rsid w:val="004A450C"/>
    <w:rsid w:val="004A7350"/>
    <w:rsid w:val="004A7A6C"/>
    <w:rsid w:val="004B40D1"/>
    <w:rsid w:val="004B472A"/>
    <w:rsid w:val="004B474F"/>
    <w:rsid w:val="004B5212"/>
    <w:rsid w:val="004C24FF"/>
    <w:rsid w:val="004C2B65"/>
    <w:rsid w:val="004C5BAC"/>
    <w:rsid w:val="004C6231"/>
    <w:rsid w:val="004C7AC1"/>
    <w:rsid w:val="004D1997"/>
    <w:rsid w:val="004D3EB0"/>
    <w:rsid w:val="004D4A29"/>
    <w:rsid w:val="004D66FD"/>
    <w:rsid w:val="004E37BB"/>
    <w:rsid w:val="004E390D"/>
    <w:rsid w:val="004F0BEB"/>
    <w:rsid w:val="004F5847"/>
    <w:rsid w:val="004F73C4"/>
    <w:rsid w:val="00500853"/>
    <w:rsid w:val="00500D25"/>
    <w:rsid w:val="00502987"/>
    <w:rsid w:val="0050320D"/>
    <w:rsid w:val="005034DC"/>
    <w:rsid w:val="005046C6"/>
    <w:rsid w:val="005052A4"/>
    <w:rsid w:val="00505956"/>
    <w:rsid w:val="005065B9"/>
    <w:rsid w:val="00510BEB"/>
    <w:rsid w:val="00513295"/>
    <w:rsid w:val="00514297"/>
    <w:rsid w:val="00514F1C"/>
    <w:rsid w:val="0051571A"/>
    <w:rsid w:val="00517E90"/>
    <w:rsid w:val="005205A2"/>
    <w:rsid w:val="00520DCC"/>
    <w:rsid w:val="00520DDA"/>
    <w:rsid w:val="00524076"/>
    <w:rsid w:val="00525B8E"/>
    <w:rsid w:val="00525BA5"/>
    <w:rsid w:val="00530344"/>
    <w:rsid w:val="005339BA"/>
    <w:rsid w:val="00535452"/>
    <w:rsid w:val="005363BB"/>
    <w:rsid w:val="005363BC"/>
    <w:rsid w:val="00540F56"/>
    <w:rsid w:val="0054117F"/>
    <w:rsid w:val="005415E5"/>
    <w:rsid w:val="00541850"/>
    <w:rsid w:val="00541E27"/>
    <w:rsid w:val="00542CCF"/>
    <w:rsid w:val="00544537"/>
    <w:rsid w:val="00546B30"/>
    <w:rsid w:val="005475E9"/>
    <w:rsid w:val="005554FB"/>
    <w:rsid w:val="00562214"/>
    <w:rsid w:val="00563C6F"/>
    <w:rsid w:val="005641A3"/>
    <w:rsid w:val="00564842"/>
    <w:rsid w:val="00565F9E"/>
    <w:rsid w:val="005675BE"/>
    <w:rsid w:val="0057238A"/>
    <w:rsid w:val="00572842"/>
    <w:rsid w:val="00575408"/>
    <w:rsid w:val="00576832"/>
    <w:rsid w:val="005800F3"/>
    <w:rsid w:val="00586F1B"/>
    <w:rsid w:val="0058711E"/>
    <w:rsid w:val="005924A8"/>
    <w:rsid w:val="00593463"/>
    <w:rsid w:val="0059681A"/>
    <w:rsid w:val="005976E4"/>
    <w:rsid w:val="005A290C"/>
    <w:rsid w:val="005A320E"/>
    <w:rsid w:val="005A32C2"/>
    <w:rsid w:val="005A35B2"/>
    <w:rsid w:val="005A39E4"/>
    <w:rsid w:val="005A6CB8"/>
    <w:rsid w:val="005A74E8"/>
    <w:rsid w:val="005B3AFD"/>
    <w:rsid w:val="005B78FF"/>
    <w:rsid w:val="005C1044"/>
    <w:rsid w:val="005C48B7"/>
    <w:rsid w:val="005D0EF2"/>
    <w:rsid w:val="005D1042"/>
    <w:rsid w:val="005D2477"/>
    <w:rsid w:val="005E59AB"/>
    <w:rsid w:val="005E5FEA"/>
    <w:rsid w:val="005E6D93"/>
    <w:rsid w:val="005E726A"/>
    <w:rsid w:val="005F15A3"/>
    <w:rsid w:val="005F1A89"/>
    <w:rsid w:val="005F1DBB"/>
    <w:rsid w:val="005F2292"/>
    <w:rsid w:val="005F268D"/>
    <w:rsid w:val="005F27AF"/>
    <w:rsid w:val="005F3744"/>
    <w:rsid w:val="005F50BD"/>
    <w:rsid w:val="005F54C2"/>
    <w:rsid w:val="005F6F45"/>
    <w:rsid w:val="005F75B4"/>
    <w:rsid w:val="0060022F"/>
    <w:rsid w:val="00601FD9"/>
    <w:rsid w:val="00602291"/>
    <w:rsid w:val="006022C6"/>
    <w:rsid w:val="0060350E"/>
    <w:rsid w:val="00604457"/>
    <w:rsid w:val="0060741A"/>
    <w:rsid w:val="006106D0"/>
    <w:rsid w:val="00611924"/>
    <w:rsid w:val="006121C2"/>
    <w:rsid w:val="006127BD"/>
    <w:rsid w:val="00612CFB"/>
    <w:rsid w:val="0061507A"/>
    <w:rsid w:val="006167D7"/>
    <w:rsid w:val="00617667"/>
    <w:rsid w:val="006228F6"/>
    <w:rsid w:val="00622C78"/>
    <w:rsid w:val="0062367C"/>
    <w:rsid w:val="00625A64"/>
    <w:rsid w:val="0062680F"/>
    <w:rsid w:val="00630B7D"/>
    <w:rsid w:val="00631F58"/>
    <w:rsid w:val="00632E96"/>
    <w:rsid w:val="006331D4"/>
    <w:rsid w:val="00635A55"/>
    <w:rsid w:val="00637126"/>
    <w:rsid w:val="00637654"/>
    <w:rsid w:val="006408FE"/>
    <w:rsid w:val="00640E50"/>
    <w:rsid w:val="0064140D"/>
    <w:rsid w:val="00641FB2"/>
    <w:rsid w:val="006452F9"/>
    <w:rsid w:val="00646148"/>
    <w:rsid w:val="00646CDE"/>
    <w:rsid w:val="00647514"/>
    <w:rsid w:val="00651D8A"/>
    <w:rsid w:val="006537E2"/>
    <w:rsid w:val="006544D4"/>
    <w:rsid w:val="00654A13"/>
    <w:rsid w:val="00655155"/>
    <w:rsid w:val="0065613B"/>
    <w:rsid w:val="0065737D"/>
    <w:rsid w:val="00657673"/>
    <w:rsid w:val="00657AE6"/>
    <w:rsid w:val="00660C36"/>
    <w:rsid w:val="0066113A"/>
    <w:rsid w:val="00665AEF"/>
    <w:rsid w:val="0066600B"/>
    <w:rsid w:val="00671542"/>
    <w:rsid w:val="006777B7"/>
    <w:rsid w:val="006804A7"/>
    <w:rsid w:val="006810F3"/>
    <w:rsid w:val="0068125E"/>
    <w:rsid w:val="006840AC"/>
    <w:rsid w:val="00684506"/>
    <w:rsid w:val="00685000"/>
    <w:rsid w:val="00685159"/>
    <w:rsid w:val="00686409"/>
    <w:rsid w:val="00687555"/>
    <w:rsid w:val="00687BFD"/>
    <w:rsid w:val="00691412"/>
    <w:rsid w:val="00691E8C"/>
    <w:rsid w:val="006A0DAD"/>
    <w:rsid w:val="006A1F1F"/>
    <w:rsid w:val="006A31ED"/>
    <w:rsid w:val="006A5DAD"/>
    <w:rsid w:val="006A731E"/>
    <w:rsid w:val="006A7677"/>
    <w:rsid w:val="006B2656"/>
    <w:rsid w:val="006B4028"/>
    <w:rsid w:val="006B6164"/>
    <w:rsid w:val="006B7723"/>
    <w:rsid w:val="006C0D4E"/>
    <w:rsid w:val="006C300B"/>
    <w:rsid w:val="006C33EC"/>
    <w:rsid w:val="006C524E"/>
    <w:rsid w:val="006C7867"/>
    <w:rsid w:val="006D07CA"/>
    <w:rsid w:val="006D67AB"/>
    <w:rsid w:val="006E1E11"/>
    <w:rsid w:val="006F1B11"/>
    <w:rsid w:val="006F1C80"/>
    <w:rsid w:val="006F39CF"/>
    <w:rsid w:val="006F5B2C"/>
    <w:rsid w:val="006F65CF"/>
    <w:rsid w:val="007005D9"/>
    <w:rsid w:val="00701E10"/>
    <w:rsid w:val="00701F70"/>
    <w:rsid w:val="0070308E"/>
    <w:rsid w:val="00704E5E"/>
    <w:rsid w:val="00705F45"/>
    <w:rsid w:val="00711F1F"/>
    <w:rsid w:val="00713184"/>
    <w:rsid w:val="00713237"/>
    <w:rsid w:val="0071387B"/>
    <w:rsid w:val="00716854"/>
    <w:rsid w:val="0071788E"/>
    <w:rsid w:val="007202D4"/>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1E90"/>
    <w:rsid w:val="0076373C"/>
    <w:rsid w:val="007638AF"/>
    <w:rsid w:val="0076476C"/>
    <w:rsid w:val="00764EC5"/>
    <w:rsid w:val="0076692A"/>
    <w:rsid w:val="00767948"/>
    <w:rsid w:val="00767A1E"/>
    <w:rsid w:val="007743E0"/>
    <w:rsid w:val="00774E00"/>
    <w:rsid w:val="0077502C"/>
    <w:rsid w:val="007752E4"/>
    <w:rsid w:val="00775D02"/>
    <w:rsid w:val="00777802"/>
    <w:rsid w:val="00777F61"/>
    <w:rsid w:val="00781C35"/>
    <w:rsid w:val="00783313"/>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2B0A"/>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C48B9"/>
    <w:rsid w:val="007C5CF2"/>
    <w:rsid w:val="007C6C83"/>
    <w:rsid w:val="007D1CBB"/>
    <w:rsid w:val="007D37D6"/>
    <w:rsid w:val="007D4389"/>
    <w:rsid w:val="007D64A3"/>
    <w:rsid w:val="007D7627"/>
    <w:rsid w:val="007D76B9"/>
    <w:rsid w:val="007E1347"/>
    <w:rsid w:val="007E2915"/>
    <w:rsid w:val="007E2BB6"/>
    <w:rsid w:val="007F29DA"/>
    <w:rsid w:val="007F3A5A"/>
    <w:rsid w:val="007F44E0"/>
    <w:rsid w:val="007F6193"/>
    <w:rsid w:val="007F61AB"/>
    <w:rsid w:val="007F6374"/>
    <w:rsid w:val="007F6E45"/>
    <w:rsid w:val="00800D47"/>
    <w:rsid w:val="0080498C"/>
    <w:rsid w:val="00804B9A"/>
    <w:rsid w:val="0080591C"/>
    <w:rsid w:val="00807B2C"/>
    <w:rsid w:val="00811C7E"/>
    <w:rsid w:val="00811F01"/>
    <w:rsid w:val="0081236F"/>
    <w:rsid w:val="00813734"/>
    <w:rsid w:val="00813F01"/>
    <w:rsid w:val="00815EEF"/>
    <w:rsid w:val="00816CF6"/>
    <w:rsid w:val="008175CD"/>
    <w:rsid w:val="008217AC"/>
    <w:rsid w:val="00822758"/>
    <w:rsid w:val="00823AE2"/>
    <w:rsid w:val="00823B9B"/>
    <w:rsid w:val="0082544A"/>
    <w:rsid w:val="008260A8"/>
    <w:rsid w:val="00833223"/>
    <w:rsid w:val="00835612"/>
    <w:rsid w:val="008365C0"/>
    <w:rsid w:val="00837CBA"/>
    <w:rsid w:val="008419D7"/>
    <w:rsid w:val="0084294E"/>
    <w:rsid w:val="008450C5"/>
    <w:rsid w:val="0085082A"/>
    <w:rsid w:val="0085172C"/>
    <w:rsid w:val="008529B9"/>
    <w:rsid w:val="00855643"/>
    <w:rsid w:val="00856BE3"/>
    <w:rsid w:val="00861307"/>
    <w:rsid w:val="00872963"/>
    <w:rsid w:val="0087368C"/>
    <w:rsid w:val="008739E6"/>
    <w:rsid w:val="0087473F"/>
    <w:rsid w:val="0087490D"/>
    <w:rsid w:val="00876B65"/>
    <w:rsid w:val="00877F64"/>
    <w:rsid w:val="0088095E"/>
    <w:rsid w:val="008809C4"/>
    <w:rsid w:val="00881FE6"/>
    <w:rsid w:val="0088213E"/>
    <w:rsid w:val="00885DE7"/>
    <w:rsid w:val="0088642C"/>
    <w:rsid w:val="00886ADA"/>
    <w:rsid w:val="00887287"/>
    <w:rsid w:val="00891AFF"/>
    <w:rsid w:val="00891FC3"/>
    <w:rsid w:val="0089376E"/>
    <w:rsid w:val="00893EE6"/>
    <w:rsid w:val="00896AD3"/>
    <w:rsid w:val="00897AC8"/>
    <w:rsid w:val="008A0844"/>
    <w:rsid w:val="008A45ED"/>
    <w:rsid w:val="008A6523"/>
    <w:rsid w:val="008A65AE"/>
    <w:rsid w:val="008A7327"/>
    <w:rsid w:val="008A73C0"/>
    <w:rsid w:val="008B1A6F"/>
    <w:rsid w:val="008B4FAB"/>
    <w:rsid w:val="008B5404"/>
    <w:rsid w:val="008B72BA"/>
    <w:rsid w:val="008B7371"/>
    <w:rsid w:val="008C11C3"/>
    <w:rsid w:val="008C1662"/>
    <w:rsid w:val="008C2ED0"/>
    <w:rsid w:val="008C3244"/>
    <w:rsid w:val="008C3C86"/>
    <w:rsid w:val="008C472E"/>
    <w:rsid w:val="008C586B"/>
    <w:rsid w:val="008C5E11"/>
    <w:rsid w:val="008C70A9"/>
    <w:rsid w:val="008C7126"/>
    <w:rsid w:val="008C732E"/>
    <w:rsid w:val="008C75B3"/>
    <w:rsid w:val="008D04C6"/>
    <w:rsid w:val="008D0913"/>
    <w:rsid w:val="008D0B05"/>
    <w:rsid w:val="008D1B53"/>
    <w:rsid w:val="008D22EC"/>
    <w:rsid w:val="008D272C"/>
    <w:rsid w:val="008D399D"/>
    <w:rsid w:val="008D3B13"/>
    <w:rsid w:val="008D500E"/>
    <w:rsid w:val="008D6BAB"/>
    <w:rsid w:val="008D6D29"/>
    <w:rsid w:val="008D6D8B"/>
    <w:rsid w:val="008E1678"/>
    <w:rsid w:val="008E3075"/>
    <w:rsid w:val="008E3299"/>
    <w:rsid w:val="008E5004"/>
    <w:rsid w:val="008E5601"/>
    <w:rsid w:val="008F052C"/>
    <w:rsid w:val="008F1071"/>
    <w:rsid w:val="008F25D5"/>
    <w:rsid w:val="008F5760"/>
    <w:rsid w:val="008F6498"/>
    <w:rsid w:val="008F739D"/>
    <w:rsid w:val="0090153D"/>
    <w:rsid w:val="009057AB"/>
    <w:rsid w:val="0090635F"/>
    <w:rsid w:val="009077B8"/>
    <w:rsid w:val="009126FC"/>
    <w:rsid w:val="00912829"/>
    <w:rsid w:val="00912CC4"/>
    <w:rsid w:val="0091303D"/>
    <w:rsid w:val="009138BD"/>
    <w:rsid w:val="00913A4A"/>
    <w:rsid w:val="00915652"/>
    <w:rsid w:val="009162AC"/>
    <w:rsid w:val="00916456"/>
    <w:rsid w:val="0091770B"/>
    <w:rsid w:val="00917FA7"/>
    <w:rsid w:val="00920D32"/>
    <w:rsid w:val="0092102D"/>
    <w:rsid w:val="00925710"/>
    <w:rsid w:val="00926288"/>
    <w:rsid w:val="00926BD9"/>
    <w:rsid w:val="00927BD3"/>
    <w:rsid w:val="00930995"/>
    <w:rsid w:val="00931286"/>
    <w:rsid w:val="00932035"/>
    <w:rsid w:val="009334DC"/>
    <w:rsid w:val="00933DD7"/>
    <w:rsid w:val="009342F2"/>
    <w:rsid w:val="00936395"/>
    <w:rsid w:val="00937884"/>
    <w:rsid w:val="00940A1B"/>
    <w:rsid w:val="00941534"/>
    <w:rsid w:val="00942E1B"/>
    <w:rsid w:val="009445F8"/>
    <w:rsid w:val="00945649"/>
    <w:rsid w:val="00947D9D"/>
    <w:rsid w:val="009507D7"/>
    <w:rsid w:val="009518E9"/>
    <w:rsid w:val="00951985"/>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868FB"/>
    <w:rsid w:val="00991680"/>
    <w:rsid w:val="009934F9"/>
    <w:rsid w:val="00993EAB"/>
    <w:rsid w:val="009A0D54"/>
    <w:rsid w:val="009A3B7A"/>
    <w:rsid w:val="009A462B"/>
    <w:rsid w:val="009A5D37"/>
    <w:rsid w:val="009A62AC"/>
    <w:rsid w:val="009A635F"/>
    <w:rsid w:val="009B1E84"/>
    <w:rsid w:val="009B2B53"/>
    <w:rsid w:val="009B52AB"/>
    <w:rsid w:val="009C0875"/>
    <w:rsid w:val="009C222F"/>
    <w:rsid w:val="009C28FC"/>
    <w:rsid w:val="009C3D54"/>
    <w:rsid w:val="009C5138"/>
    <w:rsid w:val="009C6D69"/>
    <w:rsid w:val="009D0413"/>
    <w:rsid w:val="009D156A"/>
    <w:rsid w:val="009D27EF"/>
    <w:rsid w:val="009D2B15"/>
    <w:rsid w:val="009D647B"/>
    <w:rsid w:val="009D7370"/>
    <w:rsid w:val="009E284A"/>
    <w:rsid w:val="009E2C75"/>
    <w:rsid w:val="009E343D"/>
    <w:rsid w:val="009E4089"/>
    <w:rsid w:val="009F128C"/>
    <w:rsid w:val="009F1B68"/>
    <w:rsid w:val="009F326B"/>
    <w:rsid w:val="009F548A"/>
    <w:rsid w:val="00A00ADA"/>
    <w:rsid w:val="00A02633"/>
    <w:rsid w:val="00A0448F"/>
    <w:rsid w:val="00A0602F"/>
    <w:rsid w:val="00A105BB"/>
    <w:rsid w:val="00A1449B"/>
    <w:rsid w:val="00A157DD"/>
    <w:rsid w:val="00A173DC"/>
    <w:rsid w:val="00A20573"/>
    <w:rsid w:val="00A220E1"/>
    <w:rsid w:val="00A2235C"/>
    <w:rsid w:val="00A226C4"/>
    <w:rsid w:val="00A22C16"/>
    <w:rsid w:val="00A253F5"/>
    <w:rsid w:val="00A26CE2"/>
    <w:rsid w:val="00A30A60"/>
    <w:rsid w:val="00A30C50"/>
    <w:rsid w:val="00A342FF"/>
    <w:rsid w:val="00A343C5"/>
    <w:rsid w:val="00A346A9"/>
    <w:rsid w:val="00A36408"/>
    <w:rsid w:val="00A371C2"/>
    <w:rsid w:val="00A40C55"/>
    <w:rsid w:val="00A416FD"/>
    <w:rsid w:val="00A47C2B"/>
    <w:rsid w:val="00A47E26"/>
    <w:rsid w:val="00A505BF"/>
    <w:rsid w:val="00A514FD"/>
    <w:rsid w:val="00A53689"/>
    <w:rsid w:val="00A548D4"/>
    <w:rsid w:val="00A55309"/>
    <w:rsid w:val="00A55971"/>
    <w:rsid w:val="00A6008B"/>
    <w:rsid w:val="00A603C9"/>
    <w:rsid w:val="00A606FD"/>
    <w:rsid w:val="00A61D68"/>
    <w:rsid w:val="00A640A3"/>
    <w:rsid w:val="00A641CD"/>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B1D"/>
    <w:rsid w:val="00A96CA1"/>
    <w:rsid w:val="00A96CC1"/>
    <w:rsid w:val="00A97693"/>
    <w:rsid w:val="00AA23DE"/>
    <w:rsid w:val="00AA63A2"/>
    <w:rsid w:val="00AB21C8"/>
    <w:rsid w:val="00AB578B"/>
    <w:rsid w:val="00AB67AB"/>
    <w:rsid w:val="00AB7843"/>
    <w:rsid w:val="00AC19EF"/>
    <w:rsid w:val="00AC40F4"/>
    <w:rsid w:val="00AC49ED"/>
    <w:rsid w:val="00AC4E94"/>
    <w:rsid w:val="00AC7F0C"/>
    <w:rsid w:val="00AD0E0E"/>
    <w:rsid w:val="00AD1B9C"/>
    <w:rsid w:val="00AD725C"/>
    <w:rsid w:val="00AD75CE"/>
    <w:rsid w:val="00AE0DD6"/>
    <w:rsid w:val="00AE1133"/>
    <w:rsid w:val="00AE1533"/>
    <w:rsid w:val="00AE1D50"/>
    <w:rsid w:val="00AE4CA8"/>
    <w:rsid w:val="00AF112E"/>
    <w:rsid w:val="00AF3672"/>
    <w:rsid w:val="00AF3B4D"/>
    <w:rsid w:val="00AF3BDC"/>
    <w:rsid w:val="00AF45EE"/>
    <w:rsid w:val="00AF7B70"/>
    <w:rsid w:val="00B0130D"/>
    <w:rsid w:val="00B02842"/>
    <w:rsid w:val="00B05D42"/>
    <w:rsid w:val="00B06B20"/>
    <w:rsid w:val="00B12F5F"/>
    <w:rsid w:val="00B2121A"/>
    <w:rsid w:val="00B23828"/>
    <w:rsid w:val="00B30455"/>
    <w:rsid w:val="00B3120E"/>
    <w:rsid w:val="00B34087"/>
    <w:rsid w:val="00B36C8B"/>
    <w:rsid w:val="00B41E9F"/>
    <w:rsid w:val="00B42877"/>
    <w:rsid w:val="00B45BE2"/>
    <w:rsid w:val="00B46049"/>
    <w:rsid w:val="00B539F8"/>
    <w:rsid w:val="00B53A50"/>
    <w:rsid w:val="00B540C8"/>
    <w:rsid w:val="00B553EC"/>
    <w:rsid w:val="00B57C75"/>
    <w:rsid w:val="00B60B18"/>
    <w:rsid w:val="00B61082"/>
    <w:rsid w:val="00B63386"/>
    <w:rsid w:val="00B63CF8"/>
    <w:rsid w:val="00B645DF"/>
    <w:rsid w:val="00B66073"/>
    <w:rsid w:val="00B67982"/>
    <w:rsid w:val="00B67C33"/>
    <w:rsid w:val="00B723BC"/>
    <w:rsid w:val="00B733D5"/>
    <w:rsid w:val="00B739D7"/>
    <w:rsid w:val="00B7569D"/>
    <w:rsid w:val="00B81667"/>
    <w:rsid w:val="00B82634"/>
    <w:rsid w:val="00B836A2"/>
    <w:rsid w:val="00B855F5"/>
    <w:rsid w:val="00B86781"/>
    <w:rsid w:val="00B86A54"/>
    <w:rsid w:val="00B90221"/>
    <w:rsid w:val="00B9047A"/>
    <w:rsid w:val="00B936EB"/>
    <w:rsid w:val="00B9419F"/>
    <w:rsid w:val="00B94405"/>
    <w:rsid w:val="00B954DD"/>
    <w:rsid w:val="00BA3208"/>
    <w:rsid w:val="00BA5A1D"/>
    <w:rsid w:val="00BA5C5F"/>
    <w:rsid w:val="00BA6B4D"/>
    <w:rsid w:val="00BA7E47"/>
    <w:rsid w:val="00BB3DFE"/>
    <w:rsid w:val="00BB4923"/>
    <w:rsid w:val="00BB54CE"/>
    <w:rsid w:val="00BB6BC5"/>
    <w:rsid w:val="00BC11E6"/>
    <w:rsid w:val="00BC2217"/>
    <w:rsid w:val="00BC5E11"/>
    <w:rsid w:val="00BD16E5"/>
    <w:rsid w:val="00BD3D6C"/>
    <w:rsid w:val="00BD42C4"/>
    <w:rsid w:val="00BD6D3F"/>
    <w:rsid w:val="00BD70FD"/>
    <w:rsid w:val="00BD7452"/>
    <w:rsid w:val="00BE0A3C"/>
    <w:rsid w:val="00BE14CD"/>
    <w:rsid w:val="00BE4C70"/>
    <w:rsid w:val="00BE61EB"/>
    <w:rsid w:val="00BF076C"/>
    <w:rsid w:val="00BF1352"/>
    <w:rsid w:val="00BF1901"/>
    <w:rsid w:val="00BF4E26"/>
    <w:rsid w:val="00BF64CB"/>
    <w:rsid w:val="00C006E7"/>
    <w:rsid w:val="00C01872"/>
    <w:rsid w:val="00C0470A"/>
    <w:rsid w:val="00C04CE8"/>
    <w:rsid w:val="00C06EFE"/>
    <w:rsid w:val="00C0707F"/>
    <w:rsid w:val="00C1101D"/>
    <w:rsid w:val="00C11DCB"/>
    <w:rsid w:val="00C135C2"/>
    <w:rsid w:val="00C1471D"/>
    <w:rsid w:val="00C156D0"/>
    <w:rsid w:val="00C20513"/>
    <w:rsid w:val="00C21EDD"/>
    <w:rsid w:val="00C2406F"/>
    <w:rsid w:val="00C26352"/>
    <w:rsid w:val="00C302E4"/>
    <w:rsid w:val="00C30A36"/>
    <w:rsid w:val="00C3106E"/>
    <w:rsid w:val="00C33F3D"/>
    <w:rsid w:val="00C3536E"/>
    <w:rsid w:val="00C37DD4"/>
    <w:rsid w:val="00C4027E"/>
    <w:rsid w:val="00C43F3C"/>
    <w:rsid w:val="00C43FF8"/>
    <w:rsid w:val="00C458E3"/>
    <w:rsid w:val="00C45DA5"/>
    <w:rsid w:val="00C45FDD"/>
    <w:rsid w:val="00C467DC"/>
    <w:rsid w:val="00C4692B"/>
    <w:rsid w:val="00C47DFD"/>
    <w:rsid w:val="00C5075A"/>
    <w:rsid w:val="00C5094A"/>
    <w:rsid w:val="00C50C02"/>
    <w:rsid w:val="00C522F0"/>
    <w:rsid w:val="00C532A2"/>
    <w:rsid w:val="00C5471C"/>
    <w:rsid w:val="00C5744C"/>
    <w:rsid w:val="00C6304A"/>
    <w:rsid w:val="00C63AE1"/>
    <w:rsid w:val="00C64BF1"/>
    <w:rsid w:val="00C70EC8"/>
    <w:rsid w:val="00C71399"/>
    <w:rsid w:val="00C71A05"/>
    <w:rsid w:val="00C729B8"/>
    <w:rsid w:val="00C73F37"/>
    <w:rsid w:val="00C75EB3"/>
    <w:rsid w:val="00C77B17"/>
    <w:rsid w:val="00C81033"/>
    <w:rsid w:val="00C813A7"/>
    <w:rsid w:val="00C81824"/>
    <w:rsid w:val="00C82A79"/>
    <w:rsid w:val="00C82CED"/>
    <w:rsid w:val="00C847AE"/>
    <w:rsid w:val="00C8563E"/>
    <w:rsid w:val="00C8626C"/>
    <w:rsid w:val="00C86486"/>
    <w:rsid w:val="00C86A51"/>
    <w:rsid w:val="00C87979"/>
    <w:rsid w:val="00C90B58"/>
    <w:rsid w:val="00C94539"/>
    <w:rsid w:val="00C95C15"/>
    <w:rsid w:val="00C96CA0"/>
    <w:rsid w:val="00C97B8E"/>
    <w:rsid w:val="00CA0472"/>
    <w:rsid w:val="00CA09A3"/>
    <w:rsid w:val="00CA47CD"/>
    <w:rsid w:val="00CA5125"/>
    <w:rsid w:val="00CA6556"/>
    <w:rsid w:val="00CA7E29"/>
    <w:rsid w:val="00CB16C8"/>
    <w:rsid w:val="00CB1A22"/>
    <w:rsid w:val="00CB3506"/>
    <w:rsid w:val="00CB3E1A"/>
    <w:rsid w:val="00CB4A26"/>
    <w:rsid w:val="00CB7756"/>
    <w:rsid w:val="00CB7A39"/>
    <w:rsid w:val="00CC79AE"/>
    <w:rsid w:val="00CD0D43"/>
    <w:rsid w:val="00CD1FFA"/>
    <w:rsid w:val="00CD21D1"/>
    <w:rsid w:val="00CD3F48"/>
    <w:rsid w:val="00CD4671"/>
    <w:rsid w:val="00CD4BF0"/>
    <w:rsid w:val="00CD5F6E"/>
    <w:rsid w:val="00CD6171"/>
    <w:rsid w:val="00CD6E94"/>
    <w:rsid w:val="00CD7E54"/>
    <w:rsid w:val="00CE065C"/>
    <w:rsid w:val="00CE1A41"/>
    <w:rsid w:val="00CE1F2A"/>
    <w:rsid w:val="00CE3938"/>
    <w:rsid w:val="00CE46C8"/>
    <w:rsid w:val="00CF3168"/>
    <w:rsid w:val="00CF5A82"/>
    <w:rsid w:val="00CF5C63"/>
    <w:rsid w:val="00D02FD6"/>
    <w:rsid w:val="00D0478B"/>
    <w:rsid w:val="00D06934"/>
    <w:rsid w:val="00D11B5B"/>
    <w:rsid w:val="00D14CB8"/>
    <w:rsid w:val="00D17F69"/>
    <w:rsid w:val="00D17FDD"/>
    <w:rsid w:val="00D20299"/>
    <w:rsid w:val="00D202F9"/>
    <w:rsid w:val="00D2120D"/>
    <w:rsid w:val="00D21C24"/>
    <w:rsid w:val="00D22687"/>
    <w:rsid w:val="00D23A2C"/>
    <w:rsid w:val="00D26493"/>
    <w:rsid w:val="00D27193"/>
    <w:rsid w:val="00D27D83"/>
    <w:rsid w:val="00D27FB9"/>
    <w:rsid w:val="00D316A7"/>
    <w:rsid w:val="00D33DD7"/>
    <w:rsid w:val="00D34A7A"/>
    <w:rsid w:val="00D40543"/>
    <w:rsid w:val="00D41AA9"/>
    <w:rsid w:val="00D41DCA"/>
    <w:rsid w:val="00D4267C"/>
    <w:rsid w:val="00D540C1"/>
    <w:rsid w:val="00D55691"/>
    <w:rsid w:val="00D560C8"/>
    <w:rsid w:val="00D57D8A"/>
    <w:rsid w:val="00D57F90"/>
    <w:rsid w:val="00D60315"/>
    <w:rsid w:val="00D62C55"/>
    <w:rsid w:val="00D630F9"/>
    <w:rsid w:val="00D63285"/>
    <w:rsid w:val="00D640FB"/>
    <w:rsid w:val="00D72F33"/>
    <w:rsid w:val="00D73DFF"/>
    <w:rsid w:val="00D74C34"/>
    <w:rsid w:val="00D7740E"/>
    <w:rsid w:val="00D77861"/>
    <w:rsid w:val="00D8101E"/>
    <w:rsid w:val="00D83133"/>
    <w:rsid w:val="00D847B5"/>
    <w:rsid w:val="00D907AF"/>
    <w:rsid w:val="00D90C0E"/>
    <w:rsid w:val="00D9375B"/>
    <w:rsid w:val="00D946D9"/>
    <w:rsid w:val="00D94EC9"/>
    <w:rsid w:val="00D950B5"/>
    <w:rsid w:val="00D950D4"/>
    <w:rsid w:val="00D97939"/>
    <w:rsid w:val="00DA39BD"/>
    <w:rsid w:val="00DA4B33"/>
    <w:rsid w:val="00DA57E6"/>
    <w:rsid w:val="00DB1168"/>
    <w:rsid w:val="00DB1184"/>
    <w:rsid w:val="00DB1358"/>
    <w:rsid w:val="00DB161C"/>
    <w:rsid w:val="00DB2CF2"/>
    <w:rsid w:val="00DB3BDA"/>
    <w:rsid w:val="00DB6181"/>
    <w:rsid w:val="00DB61B8"/>
    <w:rsid w:val="00DC08C2"/>
    <w:rsid w:val="00DC0AB4"/>
    <w:rsid w:val="00DC144C"/>
    <w:rsid w:val="00DC35A7"/>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31B3"/>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5B9C"/>
    <w:rsid w:val="00E26893"/>
    <w:rsid w:val="00E26FA7"/>
    <w:rsid w:val="00E27294"/>
    <w:rsid w:val="00E31139"/>
    <w:rsid w:val="00E418D0"/>
    <w:rsid w:val="00E44D50"/>
    <w:rsid w:val="00E44D5B"/>
    <w:rsid w:val="00E46A21"/>
    <w:rsid w:val="00E524AC"/>
    <w:rsid w:val="00E52A5B"/>
    <w:rsid w:val="00E535B5"/>
    <w:rsid w:val="00E5561B"/>
    <w:rsid w:val="00E626A6"/>
    <w:rsid w:val="00E6799C"/>
    <w:rsid w:val="00E67A62"/>
    <w:rsid w:val="00E72C9D"/>
    <w:rsid w:val="00E73DDB"/>
    <w:rsid w:val="00E81D0A"/>
    <w:rsid w:val="00E82E38"/>
    <w:rsid w:val="00E83EEE"/>
    <w:rsid w:val="00E84072"/>
    <w:rsid w:val="00E9146A"/>
    <w:rsid w:val="00E91F07"/>
    <w:rsid w:val="00E92060"/>
    <w:rsid w:val="00E95385"/>
    <w:rsid w:val="00E969FD"/>
    <w:rsid w:val="00E9724A"/>
    <w:rsid w:val="00EA0945"/>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8C5"/>
    <w:rsid w:val="00EC5C2E"/>
    <w:rsid w:val="00EC79B8"/>
    <w:rsid w:val="00ED02F6"/>
    <w:rsid w:val="00ED1020"/>
    <w:rsid w:val="00ED2B2E"/>
    <w:rsid w:val="00ED36CC"/>
    <w:rsid w:val="00ED4563"/>
    <w:rsid w:val="00ED467F"/>
    <w:rsid w:val="00ED493E"/>
    <w:rsid w:val="00ED5267"/>
    <w:rsid w:val="00ED5A2E"/>
    <w:rsid w:val="00ED7531"/>
    <w:rsid w:val="00ED7CA8"/>
    <w:rsid w:val="00EE0250"/>
    <w:rsid w:val="00EF03C6"/>
    <w:rsid w:val="00EF5DA8"/>
    <w:rsid w:val="00EF6CAB"/>
    <w:rsid w:val="00EF745B"/>
    <w:rsid w:val="00EF74D9"/>
    <w:rsid w:val="00F01773"/>
    <w:rsid w:val="00F02481"/>
    <w:rsid w:val="00F02691"/>
    <w:rsid w:val="00F02B79"/>
    <w:rsid w:val="00F0475F"/>
    <w:rsid w:val="00F0638D"/>
    <w:rsid w:val="00F06A62"/>
    <w:rsid w:val="00F07051"/>
    <w:rsid w:val="00F120A9"/>
    <w:rsid w:val="00F12110"/>
    <w:rsid w:val="00F127E5"/>
    <w:rsid w:val="00F14D0E"/>
    <w:rsid w:val="00F151B4"/>
    <w:rsid w:val="00F17C38"/>
    <w:rsid w:val="00F2142F"/>
    <w:rsid w:val="00F21498"/>
    <w:rsid w:val="00F23682"/>
    <w:rsid w:val="00F249DA"/>
    <w:rsid w:val="00F3324F"/>
    <w:rsid w:val="00F36BA6"/>
    <w:rsid w:val="00F4236C"/>
    <w:rsid w:val="00F4411E"/>
    <w:rsid w:val="00F457B6"/>
    <w:rsid w:val="00F46A77"/>
    <w:rsid w:val="00F502CE"/>
    <w:rsid w:val="00F5664C"/>
    <w:rsid w:val="00F56B88"/>
    <w:rsid w:val="00F57C1F"/>
    <w:rsid w:val="00F612FE"/>
    <w:rsid w:val="00F61330"/>
    <w:rsid w:val="00F61A0E"/>
    <w:rsid w:val="00F62ABA"/>
    <w:rsid w:val="00F63F68"/>
    <w:rsid w:val="00F647F5"/>
    <w:rsid w:val="00F65181"/>
    <w:rsid w:val="00F6605B"/>
    <w:rsid w:val="00F72E13"/>
    <w:rsid w:val="00F73AA8"/>
    <w:rsid w:val="00F76529"/>
    <w:rsid w:val="00F7790A"/>
    <w:rsid w:val="00F8069C"/>
    <w:rsid w:val="00F81476"/>
    <w:rsid w:val="00F81AB3"/>
    <w:rsid w:val="00F82205"/>
    <w:rsid w:val="00F83269"/>
    <w:rsid w:val="00F83532"/>
    <w:rsid w:val="00F908F0"/>
    <w:rsid w:val="00F920B2"/>
    <w:rsid w:val="00F92C64"/>
    <w:rsid w:val="00F93165"/>
    <w:rsid w:val="00F97FC2"/>
    <w:rsid w:val="00FA58AF"/>
    <w:rsid w:val="00FA75D3"/>
    <w:rsid w:val="00FB0711"/>
    <w:rsid w:val="00FB3261"/>
    <w:rsid w:val="00FB3A03"/>
    <w:rsid w:val="00FB505B"/>
    <w:rsid w:val="00FB69AE"/>
    <w:rsid w:val="00FB76E0"/>
    <w:rsid w:val="00FB7B97"/>
    <w:rsid w:val="00FC2B91"/>
    <w:rsid w:val="00FC2EF4"/>
    <w:rsid w:val="00FC2F5A"/>
    <w:rsid w:val="00FC662E"/>
    <w:rsid w:val="00FC6DA3"/>
    <w:rsid w:val="00FC777C"/>
    <w:rsid w:val="00FD073E"/>
    <w:rsid w:val="00FD0F48"/>
    <w:rsid w:val="00FD12B5"/>
    <w:rsid w:val="00FD2FD8"/>
    <w:rsid w:val="00FD754A"/>
    <w:rsid w:val="00FD7BD7"/>
    <w:rsid w:val="00FE0B67"/>
    <w:rsid w:val="00FE1D45"/>
    <w:rsid w:val="00FE209D"/>
    <w:rsid w:val="00FE22E6"/>
    <w:rsid w:val="00FE4A14"/>
    <w:rsid w:val="00FE4A19"/>
    <w:rsid w:val="00FE55CF"/>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C4181F7"/>
  <w15:docId w15:val="{CEA020E1-6CDF-4A7C-8B6A-F90A7FC8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 w:type="paragraph" w:customStyle="1" w:styleId="FirstParagraph">
    <w:name w:val="First Paragraph"/>
    <w:basedOn w:val="ae"/>
    <w:next w:val="ae"/>
    <w:qFormat/>
    <w:rsid w:val="00444DF7"/>
    <w:pPr>
      <w:spacing w:before="180" w:after="180"/>
      <w:jc w:val="left"/>
    </w:pPr>
    <w:rPr>
      <w:rFonts w:asciiTheme="minorHAnsi" w:eastAsiaTheme="minorHAnsi" w:hAnsiTheme="minorHAnsi" w:cstheme="minorBidi"/>
      <w:b w:val="0"/>
      <w:bCs w:val="0"/>
      <w:sz w:val="24"/>
      <w:szCs w:val="24"/>
      <w:lang w:val="en-US" w:eastAsia="en-US"/>
    </w:rPr>
  </w:style>
  <w:style w:type="table" w:customStyle="1" w:styleId="-21">
    <w:name w:val="Таблица-сетка 21"/>
    <w:basedOn w:val="a1"/>
    <w:uiPriority w:val="47"/>
    <w:rsid w:val="004A7350"/>
    <w:rPr>
      <w:rFonts w:ascii="Times New Roman" w:eastAsia="Times New Roman" w:hAnsi="Times New Roman"/>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4">
    <w:name w:val="Table Grid"/>
    <w:basedOn w:val="a1"/>
    <w:rsid w:val="00052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
    <w:name w:val="Неразрешенное упоминание1"/>
    <w:basedOn w:val="a0"/>
    <w:uiPriority w:val="99"/>
    <w:semiHidden/>
    <w:unhideWhenUsed/>
    <w:rsid w:val="00F72E13"/>
    <w:rPr>
      <w:color w:val="605E5C"/>
      <w:shd w:val="clear" w:color="auto" w:fill="E1DFDD"/>
    </w:rPr>
  </w:style>
  <w:style w:type="character" w:customStyle="1" w:styleId="extendedtext-short">
    <w:name w:val="extendedtext-short"/>
    <w:basedOn w:val="a0"/>
    <w:rsid w:val="0043386C"/>
  </w:style>
  <w:style w:type="character" w:customStyle="1" w:styleId="20">
    <w:name w:val="Неразрешенное упоминание2"/>
    <w:basedOn w:val="a0"/>
    <w:uiPriority w:val="99"/>
    <w:semiHidden/>
    <w:unhideWhenUsed/>
    <w:rsid w:val="00FD073E"/>
    <w:rPr>
      <w:color w:val="605E5C"/>
      <w:shd w:val="clear" w:color="auto" w:fill="E1DFDD"/>
    </w:rPr>
  </w:style>
  <w:style w:type="character" w:customStyle="1" w:styleId="rynqvb">
    <w:name w:val="rynqvb"/>
    <w:basedOn w:val="a0"/>
    <w:rsid w:val="00CE1A41"/>
  </w:style>
  <w:style w:type="character" w:customStyle="1" w:styleId="21">
    <w:name w:val="Неразрешенное упоминание2"/>
    <w:basedOn w:val="a0"/>
    <w:uiPriority w:val="99"/>
    <w:semiHidden/>
    <w:unhideWhenUsed/>
    <w:rsid w:val="005D0EF2"/>
    <w:rPr>
      <w:color w:val="605E5C"/>
      <w:shd w:val="clear" w:color="auto" w:fill="E1DFDD"/>
    </w:rPr>
  </w:style>
  <w:style w:type="character" w:customStyle="1" w:styleId="UnresolvedMention">
    <w:name w:val="Unresolved Mention"/>
    <w:basedOn w:val="a0"/>
    <w:uiPriority w:val="99"/>
    <w:semiHidden/>
    <w:unhideWhenUsed/>
    <w:rsid w:val="004B474F"/>
    <w:rPr>
      <w:color w:val="605E5C"/>
      <w:shd w:val="clear" w:color="auto" w:fill="E1DFDD"/>
    </w:rPr>
  </w:style>
  <w:style w:type="character" w:styleId="af5">
    <w:name w:val="annotation reference"/>
    <w:basedOn w:val="a0"/>
    <w:uiPriority w:val="99"/>
    <w:semiHidden/>
    <w:unhideWhenUsed/>
    <w:rsid w:val="006B6164"/>
    <w:rPr>
      <w:sz w:val="16"/>
      <w:szCs w:val="16"/>
    </w:rPr>
  </w:style>
  <w:style w:type="paragraph" w:styleId="af6">
    <w:name w:val="annotation text"/>
    <w:basedOn w:val="a"/>
    <w:link w:val="af7"/>
    <w:uiPriority w:val="99"/>
    <w:semiHidden/>
    <w:unhideWhenUsed/>
    <w:rsid w:val="006B6164"/>
    <w:pPr>
      <w:spacing w:line="240" w:lineRule="auto"/>
    </w:pPr>
    <w:rPr>
      <w:sz w:val="20"/>
      <w:szCs w:val="20"/>
    </w:rPr>
  </w:style>
  <w:style w:type="character" w:customStyle="1" w:styleId="af7">
    <w:name w:val="Текст примечания Знак"/>
    <w:basedOn w:val="a0"/>
    <w:link w:val="af6"/>
    <w:uiPriority w:val="99"/>
    <w:semiHidden/>
    <w:rsid w:val="006B6164"/>
    <w:rPr>
      <w:lang w:eastAsia="en-US"/>
    </w:rPr>
  </w:style>
  <w:style w:type="paragraph" w:styleId="af8">
    <w:name w:val="annotation subject"/>
    <w:basedOn w:val="af6"/>
    <w:next w:val="af6"/>
    <w:link w:val="af9"/>
    <w:uiPriority w:val="99"/>
    <w:semiHidden/>
    <w:unhideWhenUsed/>
    <w:rsid w:val="006B6164"/>
    <w:rPr>
      <w:b/>
      <w:bCs/>
    </w:rPr>
  </w:style>
  <w:style w:type="character" w:customStyle="1" w:styleId="af9">
    <w:name w:val="Тема примечания Знак"/>
    <w:basedOn w:val="af7"/>
    <w:link w:val="af8"/>
    <w:uiPriority w:val="99"/>
    <w:semiHidden/>
    <w:rsid w:val="006B616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91124202">
      <w:bodyDiv w:val="1"/>
      <w:marLeft w:val="0"/>
      <w:marRight w:val="0"/>
      <w:marTop w:val="0"/>
      <w:marBottom w:val="0"/>
      <w:divBdr>
        <w:top w:val="none" w:sz="0" w:space="0" w:color="auto"/>
        <w:left w:val="none" w:sz="0" w:space="0" w:color="auto"/>
        <w:bottom w:val="none" w:sz="0" w:space="0" w:color="auto"/>
        <w:right w:val="none" w:sz="0" w:space="0" w:color="auto"/>
      </w:divBdr>
    </w:div>
    <w:div w:id="170292072">
      <w:bodyDiv w:val="1"/>
      <w:marLeft w:val="0"/>
      <w:marRight w:val="0"/>
      <w:marTop w:val="0"/>
      <w:marBottom w:val="0"/>
      <w:divBdr>
        <w:top w:val="none" w:sz="0" w:space="0" w:color="auto"/>
        <w:left w:val="none" w:sz="0" w:space="0" w:color="auto"/>
        <w:bottom w:val="none" w:sz="0" w:space="0" w:color="auto"/>
        <w:right w:val="none" w:sz="0" w:space="0" w:color="auto"/>
      </w:divBdr>
      <w:divsChild>
        <w:div w:id="157694754">
          <w:marLeft w:val="0"/>
          <w:marRight w:val="0"/>
          <w:marTop w:val="0"/>
          <w:marBottom w:val="0"/>
          <w:divBdr>
            <w:top w:val="none" w:sz="0" w:space="0" w:color="auto"/>
            <w:left w:val="none" w:sz="0" w:space="0" w:color="auto"/>
            <w:bottom w:val="none" w:sz="0" w:space="0" w:color="auto"/>
            <w:right w:val="none" w:sz="0" w:space="0" w:color="auto"/>
          </w:divBdr>
          <w:divsChild>
            <w:div w:id="6730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44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515998003">
      <w:bodyDiv w:val="1"/>
      <w:marLeft w:val="0"/>
      <w:marRight w:val="0"/>
      <w:marTop w:val="0"/>
      <w:marBottom w:val="0"/>
      <w:divBdr>
        <w:top w:val="none" w:sz="0" w:space="0" w:color="auto"/>
        <w:left w:val="none" w:sz="0" w:space="0" w:color="auto"/>
        <w:bottom w:val="none" w:sz="0" w:space="0" w:color="auto"/>
        <w:right w:val="none" w:sz="0" w:space="0" w:color="auto"/>
      </w:divBdr>
      <w:divsChild>
        <w:div w:id="2023235468">
          <w:marLeft w:val="0"/>
          <w:marRight w:val="0"/>
          <w:marTop w:val="0"/>
          <w:marBottom w:val="0"/>
          <w:divBdr>
            <w:top w:val="none" w:sz="0" w:space="0" w:color="auto"/>
            <w:left w:val="none" w:sz="0" w:space="0" w:color="auto"/>
            <w:bottom w:val="none" w:sz="0" w:space="0" w:color="auto"/>
            <w:right w:val="none" w:sz="0" w:space="0" w:color="auto"/>
          </w:divBdr>
          <w:divsChild>
            <w:div w:id="20934040">
              <w:marLeft w:val="0"/>
              <w:marRight w:val="0"/>
              <w:marTop w:val="0"/>
              <w:marBottom w:val="0"/>
              <w:divBdr>
                <w:top w:val="none" w:sz="0" w:space="0" w:color="auto"/>
                <w:left w:val="none" w:sz="0" w:space="0" w:color="auto"/>
                <w:bottom w:val="none" w:sz="0" w:space="0" w:color="auto"/>
                <w:right w:val="none" w:sz="0" w:space="0" w:color="auto"/>
              </w:divBdr>
              <w:divsChild>
                <w:div w:id="1733499629">
                  <w:marLeft w:val="0"/>
                  <w:marRight w:val="0"/>
                  <w:marTop w:val="0"/>
                  <w:marBottom w:val="0"/>
                  <w:divBdr>
                    <w:top w:val="none" w:sz="0" w:space="0" w:color="auto"/>
                    <w:left w:val="none" w:sz="0" w:space="0" w:color="auto"/>
                    <w:bottom w:val="none" w:sz="0" w:space="0" w:color="auto"/>
                    <w:right w:val="none" w:sz="0" w:space="0" w:color="auto"/>
                  </w:divBdr>
                  <w:divsChild>
                    <w:div w:id="1143617826">
                      <w:marLeft w:val="0"/>
                      <w:marRight w:val="0"/>
                      <w:marTop w:val="0"/>
                      <w:marBottom w:val="0"/>
                      <w:divBdr>
                        <w:top w:val="none" w:sz="0" w:space="0" w:color="auto"/>
                        <w:left w:val="none" w:sz="0" w:space="0" w:color="auto"/>
                        <w:bottom w:val="none" w:sz="0" w:space="0" w:color="auto"/>
                        <w:right w:val="none" w:sz="0" w:space="0" w:color="auto"/>
                      </w:divBdr>
                      <w:divsChild>
                        <w:div w:id="1199851760">
                          <w:marLeft w:val="0"/>
                          <w:marRight w:val="0"/>
                          <w:marTop w:val="0"/>
                          <w:marBottom w:val="0"/>
                          <w:divBdr>
                            <w:top w:val="none" w:sz="0" w:space="0" w:color="auto"/>
                            <w:left w:val="none" w:sz="0" w:space="0" w:color="auto"/>
                            <w:bottom w:val="none" w:sz="0" w:space="0" w:color="auto"/>
                            <w:right w:val="none" w:sz="0" w:space="0" w:color="auto"/>
                          </w:divBdr>
                          <w:divsChild>
                            <w:div w:id="1718166295">
                              <w:marLeft w:val="0"/>
                              <w:marRight w:val="0"/>
                              <w:marTop w:val="0"/>
                              <w:marBottom w:val="0"/>
                              <w:divBdr>
                                <w:top w:val="none" w:sz="0" w:space="0" w:color="auto"/>
                                <w:left w:val="none" w:sz="0" w:space="0" w:color="auto"/>
                                <w:bottom w:val="none" w:sz="0" w:space="0" w:color="auto"/>
                                <w:right w:val="none" w:sz="0" w:space="0" w:color="auto"/>
                              </w:divBdr>
                              <w:divsChild>
                                <w:div w:id="1897542409">
                                  <w:marLeft w:val="0"/>
                                  <w:marRight w:val="0"/>
                                  <w:marTop w:val="0"/>
                                  <w:marBottom w:val="0"/>
                                  <w:divBdr>
                                    <w:top w:val="none" w:sz="0" w:space="0" w:color="auto"/>
                                    <w:left w:val="none" w:sz="0" w:space="0" w:color="auto"/>
                                    <w:bottom w:val="none" w:sz="0" w:space="0" w:color="auto"/>
                                    <w:right w:val="none" w:sz="0" w:space="0" w:color="auto"/>
                                  </w:divBdr>
                                  <w:divsChild>
                                    <w:div w:id="2084133494">
                                      <w:marLeft w:val="0"/>
                                      <w:marRight w:val="0"/>
                                      <w:marTop w:val="0"/>
                                      <w:marBottom w:val="0"/>
                                      <w:divBdr>
                                        <w:top w:val="none" w:sz="0" w:space="0" w:color="auto"/>
                                        <w:left w:val="none" w:sz="0" w:space="0" w:color="auto"/>
                                        <w:bottom w:val="none" w:sz="0" w:space="0" w:color="auto"/>
                                        <w:right w:val="none" w:sz="0" w:space="0" w:color="auto"/>
                                      </w:divBdr>
                                      <w:divsChild>
                                        <w:div w:id="2605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 w:id="2060083226">
      <w:bodyDiv w:val="1"/>
      <w:marLeft w:val="0"/>
      <w:marRight w:val="0"/>
      <w:marTop w:val="0"/>
      <w:marBottom w:val="0"/>
      <w:divBdr>
        <w:top w:val="none" w:sz="0" w:space="0" w:color="auto"/>
        <w:left w:val="none" w:sz="0" w:space="0" w:color="auto"/>
        <w:bottom w:val="none" w:sz="0" w:space="0" w:color="auto"/>
        <w:right w:val="none" w:sz="0" w:space="0" w:color="auto"/>
      </w:divBdr>
      <w:divsChild>
        <w:div w:id="1029918463">
          <w:marLeft w:val="0"/>
          <w:marRight w:val="0"/>
          <w:marTop w:val="0"/>
          <w:marBottom w:val="0"/>
          <w:divBdr>
            <w:top w:val="none" w:sz="0" w:space="0" w:color="auto"/>
            <w:left w:val="none" w:sz="0" w:space="0" w:color="auto"/>
            <w:bottom w:val="none" w:sz="0" w:space="0" w:color="auto"/>
            <w:right w:val="none" w:sz="0" w:space="0" w:color="auto"/>
          </w:divBdr>
          <w:divsChild>
            <w:div w:id="8875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ya.epelbaum@gmail.com" TargetMode="External"/><Relationship Id="rId13" Type="http://schemas.openxmlformats.org/officeDocument/2006/relationships/hyperlink" Target="https://orcid.org/0000-0002-7966-0698" TargetMode="External"/><Relationship Id="rId18" Type="http://schemas.openxmlformats.org/officeDocument/2006/relationships/hyperlink" Target="https://orcid.org/0000-0002-7966-069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s.v.grigoriev@spbu.ru" TargetMode="External"/><Relationship Id="rId17" Type="http://schemas.openxmlformats.org/officeDocument/2006/relationships/hyperlink" Target="mailto:rustam.azimov19021995@gmail.com" TargetMode="External"/><Relationship Id="rId2" Type="http://schemas.openxmlformats.org/officeDocument/2006/relationships/numbering" Target="numbering.xml"/><Relationship Id="rId16" Type="http://schemas.openxmlformats.org/officeDocument/2006/relationships/hyperlink" Target="https://orcid.org/0000-0003-0223-517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0223-5172" TargetMode="External"/><Relationship Id="rId5" Type="http://schemas.openxmlformats.org/officeDocument/2006/relationships/webSettings" Target="webSettings.xml"/><Relationship Id="rId15" Type="http://schemas.openxmlformats.org/officeDocument/2006/relationships/hyperlink" Target="mailto:ilya.epelbaum@gmail.com" TargetMode="External"/><Relationship Id="rId10" Type="http://schemas.openxmlformats.org/officeDocument/2006/relationships/hyperlink" Target="mailto:rustam.azimov19021995@gmail.com" TargetMode="External"/><Relationship Id="rId19" Type="http://schemas.openxmlformats.org/officeDocument/2006/relationships/hyperlink" Target="mailto:s.v.grigoriev@spbu.ru" TargetMode="External"/><Relationship Id="rId4" Type="http://schemas.openxmlformats.org/officeDocument/2006/relationships/settings" Target="settings.xml"/><Relationship Id="rId9" Type="http://schemas.openxmlformats.org/officeDocument/2006/relationships/hyperlink" Target="https://orcid.org/0000-0003-2660-6193" TargetMode="External"/><Relationship Id="rId14" Type="http://schemas.openxmlformats.org/officeDocument/2006/relationships/hyperlink" Target="https://orcid.org/0000-0003-2660-619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11A8-8D3D-403B-8FD1-1A5F0532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69</TotalTime>
  <Pages>1</Pages>
  <Words>4759</Words>
  <Characters>27128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 Azimov</dc:creator>
  <cp:lastModifiedBy>Учетная запись Майкрософт</cp:lastModifiedBy>
  <cp:revision>15</cp:revision>
  <cp:lastPrinted>2022-12-09T09:49:00Z</cp:lastPrinted>
  <dcterms:created xsi:type="dcterms:W3CDTF">2023-02-22T18:28:00Z</dcterms:created>
  <dcterms:modified xsi:type="dcterms:W3CDTF">2023-05-12T06:45:00Z</dcterms:modified>
</cp:coreProperties>
</file>